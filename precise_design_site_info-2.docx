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39262" w14:textId="77777777" w:rsidR="00190BB3" w:rsidRPr="00B21235" w:rsidRDefault="00190BB3" w:rsidP="00190BB3">
      <w:pPr>
        <w:rPr>
          <w:rFonts w:ascii="Helvetica" w:hAnsi="Helvetica"/>
          <w:b/>
          <w:sz w:val="32"/>
          <w:szCs w:val="32"/>
          <w:u w:val="single"/>
        </w:rPr>
      </w:pPr>
      <w:r w:rsidRPr="00B21235">
        <w:rPr>
          <w:rFonts w:ascii="Helvetica" w:hAnsi="Helvetica"/>
          <w:b/>
          <w:sz w:val="32"/>
          <w:szCs w:val="32"/>
          <w:u w:val="single"/>
        </w:rPr>
        <w:t>About Us</w:t>
      </w:r>
    </w:p>
    <w:p w14:paraId="376372B3" w14:textId="77777777" w:rsidR="00190BB3" w:rsidRPr="00B21235" w:rsidRDefault="00190BB3" w:rsidP="00190BB3">
      <w:pPr>
        <w:rPr>
          <w:rFonts w:ascii="Helvetica" w:hAnsi="Helvetica"/>
        </w:rPr>
      </w:pPr>
    </w:p>
    <w:p w14:paraId="7D34003C" w14:textId="77777777" w:rsidR="00190BB3" w:rsidDel="00144E68" w:rsidRDefault="00190BB3" w:rsidP="00190BB3">
      <w:pPr>
        <w:widowControl w:val="0"/>
        <w:autoSpaceDE w:val="0"/>
        <w:autoSpaceDN w:val="0"/>
        <w:adjustRightInd w:val="0"/>
        <w:rPr>
          <w:del w:id="0" w:author="katherine leon" w:date="2015-11-26T17:58:00Z"/>
          <w:rFonts w:ascii="Helvetica" w:hAnsi="Helvetica"/>
        </w:rPr>
      </w:pPr>
      <w:r w:rsidRPr="00B21235">
        <w:rPr>
          <w:rFonts w:ascii="Helvetica" w:hAnsi="Helvetica"/>
        </w:rPr>
        <w:t>Precise Design</w:t>
      </w:r>
      <w:r>
        <w:rPr>
          <w:rFonts w:ascii="Helvetica" w:hAnsi="Helvetica"/>
        </w:rPr>
        <w:t xml:space="preserve"> Inc.</w:t>
      </w:r>
      <w:r w:rsidRPr="00B21235">
        <w:rPr>
          <w:rFonts w:ascii="Helvetica" w:hAnsi="Helvetica"/>
        </w:rPr>
        <w:t xml:space="preserve"> is a family owned and operated home improvement business </w:t>
      </w:r>
      <w:r>
        <w:rPr>
          <w:rFonts w:ascii="Helvetica" w:hAnsi="Helvetica"/>
        </w:rPr>
        <w:t xml:space="preserve">in the greater New York area.  </w:t>
      </w:r>
    </w:p>
    <w:p w14:paraId="4EF9FB60" w14:textId="77777777" w:rsidR="00190BB3" w:rsidRDefault="00190BB3" w:rsidP="00190BB3">
      <w:pPr>
        <w:widowControl w:val="0"/>
        <w:autoSpaceDE w:val="0"/>
        <w:autoSpaceDN w:val="0"/>
        <w:adjustRightInd w:val="0"/>
        <w:rPr>
          <w:rFonts w:ascii="Helvetica" w:hAnsi="Helvetica"/>
        </w:rPr>
      </w:pPr>
      <w:r w:rsidRPr="00B21235">
        <w:rPr>
          <w:rFonts w:ascii="Helvetica" w:hAnsi="Helvetica"/>
        </w:rPr>
        <w:t xml:space="preserve">President </w:t>
      </w:r>
      <w:proofErr w:type="spellStart"/>
      <w:r w:rsidRPr="00B21235">
        <w:rPr>
          <w:rFonts w:ascii="Helvetica" w:hAnsi="Helvetica"/>
        </w:rPr>
        <w:t>Aldemar</w:t>
      </w:r>
      <w:proofErr w:type="spellEnd"/>
      <w:r w:rsidRPr="00B21235">
        <w:rPr>
          <w:rFonts w:ascii="Helvetica" w:hAnsi="Helvetica"/>
        </w:rPr>
        <w:t xml:space="preserve"> Barona</w:t>
      </w:r>
      <w:r>
        <w:rPr>
          <w:rFonts w:ascii="Helvetica" w:hAnsi="Helvetica"/>
        </w:rPr>
        <w:t xml:space="preserve"> and </w:t>
      </w:r>
      <w:r w:rsidRPr="00B21235">
        <w:rPr>
          <w:rFonts w:ascii="Helvetica" w:hAnsi="Helvetica"/>
        </w:rPr>
        <w:t>Vi</w:t>
      </w:r>
      <w:r>
        <w:rPr>
          <w:rFonts w:ascii="Helvetica" w:hAnsi="Helvetica"/>
        </w:rPr>
        <w:t xml:space="preserve">ce President Juan Diego </w:t>
      </w:r>
      <w:proofErr w:type="spellStart"/>
      <w:r>
        <w:rPr>
          <w:rFonts w:ascii="Helvetica" w:hAnsi="Helvetica"/>
        </w:rPr>
        <w:t>Lemos</w:t>
      </w:r>
      <w:proofErr w:type="spellEnd"/>
      <w:r>
        <w:rPr>
          <w:rFonts w:ascii="Helvetica" w:hAnsi="Helvetica"/>
        </w:rPr>
        <w:t xml:space="preserve"> have experience and skill in all aspects of construction</w:t>
      </w:r>
      <w:ins w:id="1" w:author="katherine leon" w:date="2015-11-26T17:58:00Z">
        <w:r>
          <w:rPr>
            <w:rFonts w:ascii="Helvetica" w:hAnsi="Helvetica"/>
          </w:rPr>
          <w:t>.</w:t>
        </w:r>
      </w:ins>
      <w:del w:id="2" w:author="katherine leon" w:date="2015-11-26T17:58:00Z">
        <w:r w:rsidDel="00144E68">
          <w:rPr>
            <w:rFonts w:ascii="Helvetica" w:hAnsi="Helvetica"/>
          </w:rPr>
          <w:delText>,</w:delText>
        </w:r>
      </w:del>
      <w:r>
        <w:rPr>
          <w:rFonts w:ascii="Helvetica" w:hAnsi="Helvetica"/>
        </w:rPr>
        <w:t xml:space="preserve"> </w:t>
      </w:r>
      <w:proofErr w:type="spellStart"/>
      <w:r>
        <w:rPr>
          <w:rFonts w:ascii="Helvetica" w:hAnsi="Helvetica"/>
        </w:rPr>
        <w:t>Aldemar</w:t>
      </w:r>
      <w:proofErr w:type="spellEnd"/>
      <w:r>
        <w:rPr>
          <w:rFonts w:ascii="Helvetica" w:hAnsi="Helvetica"/>
        </w:rPr>
        <w:t xml:space="preserve"> having worked in the plumbing industry for 12 years and Juan Diego as a certified </w:t>
      </w:r>
      <w:del w:id="3" w:author="katherine leon" w:date="2015-11-26T17:59:00Z">
        <w:r w:rsidDel="00144E68">
          <w:rPr>
            <w:rFonts w:ascii="Helvetica" w:hAnsi="Helvetica"/>
          </w:rPr>
          <w:delText>electrician</w:delText>
        </w:r>
      </w:del>
      <w:ins w:id="4" w:author="katherine leon" w:date="2015-11-26T17:59:00Z">
        <w:r>
          <w:rPr>
            <w:rFonts w:ascii="Helvetica" w:hAnsi="Helvetica"/>
          </w:rPr>
          <w:t>electrician</w:t>
        </w:r>
      </w:ins>
      <w:r>
        <w:rPr>
          <w:rFonts w:ascii="Helvetica" w:hAnsi="Helvetica"/>
        </w:rPr>
        <w:t xml:space="preserve"> gives them a slight advantage when it comes to handling a project. Together, they </w:t>
      </w:r>
      <w:r w:rsidRPr="00B21235">
        <w:rPr>
          <w:rFonts w:ascii="Helvetica" w:hAnsi="Helvetica"/>
        </w:rPr>
        <w:t xml:space="preserve">have </w:t>
      </w:r>
      <w:r>
        <w:rPr>
          <w:rFonts w:ascii="Helvetica" w:hAnsi="Helvetica"/>
        </w:rPr>
        <w:t>more than 30</w:t>
      </w:r>
      <w:r w:rsidRPr="00B21235">
        <w:rPr>
          <w:rFonts w:ascii="Helvetica" w:hAnsi="Helvetica"/>
        </w:rPr>
        <w:t xml:space="preserve"> years combined experience in</w:t>
      </w:r>
      <w:r>
        <w:rPr>
          <w:rFonts w:ascii="Helvetica" w:hAnsi="Helvetica"/>
        </w:rPr>
        <w:t xml:space="preserve"> the home improvement industry. After many years of working together and building a family type friendship, </w:t>
      </w:r>
      <w:del w:id="5" w:author="katherine leon" w:date="2015-11-26T17:59:00Z">
        <w:r w:rsidDel="00144E68">
          <w:rPr>
            <w:rFonts w:ascii="Helvetica" w:hAnsi="Helvetica"/>
          </w:rPr>
          <w:delText>They</w:delText>
        </w:r>
      </w:del>
      <w:ins w:id="6" w:author="katherine leon" w:date="2015-11-26T17:59:00Z">
        <w:r>
          <w:rPr>
            <w:rFonts w:ascii="Helvetica" w:hAnsi="Helvetica"/>
          </w:rPr>
          <w:t>they</w:t>
        </w:r>
      </w:ins>
      <w:r>
        <w:rPr>
          <w:rFonts w:ascii="Helvetica" w:hAnsi="Helvetica"/>
        </w:rPr>
        <w:t xml:space="preserve"> decided to put their talents together</w:t>
      </w:r>
      <w:ins w:id="7" w:author="katherine leon" w:date="2015-11-26T18:00:00Z">
        <w:r>
          <w:rPr>
            <w:rFonts w:ascii="Helvetica" w:hAnsi="Helvetica"/>
          </w:rPr>
          <w:t xml:space="preserve"> </w:t>
        </w:r>
      </w:ins>
      <w:del w:id="8" w:author="katherine leon" w:date="2015-11-26T18:00:00Z">
        <w:r w:rsidDel="00144E68">
          <w:rPr>
            <w:rFonts w:ascii="Helvetica" w:hAnsi="Helvetica"/>
          </w:rPr>
          <w:delText xml:space="preserve"> and </w:delText>
        </w:r>
      </w:del>
      <w:r>
        <w:rPr>
          <w:rFonts w:ascii="Helvetica" w:hAnsi="Helvetica"/>
        </w:rPr>
        <w:t>open</w:t>
      </w:r>
      <w:ins w:id="9" w:author="katherine leon" w:date="2015-11-26T18:00:00Z">
        <w:r>
          <w:rPr>
            <w:rFonts w:ascii="Helvetica" w:hAnsi="Helvetica"/>
          </w:rPr>
          <w:t>ing</w:t>
        </w:r>
      </w:ins>
      <w:r>
        <w:rPr>
          <w:rFonts w:ascii="Helvetica" w:hAnsi="Helvetica"/>
        </w:rPr>
        <w:t xml:space="preserve"> Precise Design Inc. and have been working together successfully ever since. </w:t>
      </w:r>
    </w:p>
    <w:p w14:paraId="672D7C32" w14:textId="77777777" w:rsidR="00190BB3" w:rsidRDefault="00190BB3" w:rsidP="00190BB3">
      <w:pPr>
        <w:widowControl w:val="0"/>
        <w:autoSpaceDE w:val="0"/>
        <w:autoSpaceDN w:val="0"/>
        <w:adjustRightInd w:val="0"/>
        <w:rPr>
          <w:rFonts w:ascii="Helvetica" w:hAnsi="Helvetica"/>
        </w:rPr>
      </w:pPr>
    </w:p>
    <w:p w14:paraId="570280B3" w14:textId="77777777" w:rsidR="00190BB3" w:rsidRPr="00B21235" w:rsidRDefault="00190BB3" w:rsidP="00190BB3">
      <w:pPr>
        <w:widowControl w:val="0"/>
        <w:autoSpaceDE w:val="0"/>
        <w:autoSpaceDN w:val="0"/>
        <w:adjustRightInd w:val="0"/>
        <w:rPr>
          <w:rFonts w:ascii="Helvetica" w:hAnsi="Helvetica" w:cs="Helvetica"/>
          <w:color w:val="4A443F"/>
        </w:rPr>
      </w:pPr>
      <w:r>
        <w:rPr>
          <w:rFonts w:ascii="Helvetica" w:hAnsi="Helvetica"/>
        </w:rPr>
        <w:t xml:space="preserve">Precise Designs Inc. </w:t>
      </w:r>
      <w:r w:rsidRPr="00B21235">
        <w:rPr>
          <w:rFonts w:ascii="Helvetica" w:hAnsi="Helvetica"/>
        </w:rPr>
        <w:t>specializes in remodeling and general interior contracting services for homeowners, landlords</w:t>
      </w:r>
      <w:ins w:id="10" w:author="katherine leon" w:date="2015-11-26T18:01:00Z">
        <w:r>
          <w:rPr>
            <w:rFonts w:ascii="Helvetica" w:hAnsi="Helvetica"/>
          </w:rPr>
          <w:t>,</w:t>
        </w:r>
      </w:ins>
      <w:r w:rsidRPr="00B21235">
        <w:rPr>
          <w:rFonts w:ascii="Helvetica" w:hAnsi="Helvetica"/>
        </w:rPr>
        <w:t xml:space="preserve"> and management companies.  We take pride in our work and </w:t>
      </w:r>
      <w:del w:id="11" w:author="katherine leon" w:date="2015-11-26T18:01:00Z">
        <w:r w:rsidRPr="00B21235" w:rsidDel="00144E68">
          <w:rPr>
            <w:rFonts w:ascii="Helvetica" w:hAnsi="Helvetica"/>
          </w:rPr>
          <w:delText xml:space="preserve">pride </w:delText>
        </w:r>
      </w:del>
      <w:ins w:id="12" w:author="katherine leon" w:date="2015-11-26T18:01:00Z">
        <w:r>
          <w:rPr>
            <w:rFonts w:ascii="Helvetica" w:hAnsi="Helvetica"/>
          </w:rPr>
          <w:t xml:space="preserve">in </w:t>
        </w:r>
      </w:ins>
      <w:r w:rsidRPr="00B21235">
        <w:rPr>
          <w:rFonts w:ascii="Helvetica" w:hAnsi="Helvetica"/>
        </w:rPr>
        <w:t xml:space="preserve">our personalized customer service for each client.   </w:t>
      </w:r>
      <w:r w:rsidRPr="00B21235">
        <w:rPr>
          <w:rFonts w:ascii="Helvetica" w:hAnsi="Helvetica" w:cs="Helvetica"/>
          <w:color w:val="4A443F"/>
        </w:rPr>
        <w:t>Our sole focus throughout the building process is to surpass client expectations, faithfully deliv</w:t>
      </w:r>
      <w:r>
        <w:rPr>
          <w:rFonts w:ascii="Helvetica" w:hAnsi="Helvetica" w:cs="Helvetica"/>
          <w:color w:val="4A443F"/>
        </w:rPr>
        <w:t>ering the design intent of the</w:t>
      </w:r>
      <w:r w:rsidRPr="00B21235">
        <w:rPr>
          <w:rFonts w:ascii="Helvetica" w:hAnsi="Helvetica" w:cs="Helvetica"/>
          <w:color w:val="4A443F"/>
        </w:rPr>
        <w:t xml:space="preserve"> architect or designer in a tim</w:t>
      </w:r>
      <w:r>
        <w:rPr>
          <w:rFonts w:ascii="Helvetica" w:hAnsi="Helvetica" w:cs="Helvetica"/>
          <w:color w:val="4A443F"/>
        </w:rPr>
        <w:t xml:space="preserve">ely and cost efficient manner.  </w:t>
      </w:r>
      <w:del w:id="13" w:author="katherine leon" w:date="2015-11-26T18:02:00Z">
        <w:r w:rsidDel="00144E68">
          <w:rPr>
            <w:rFonts w:ascii="Helvetica" w:hAnsi="Helvetica" w:cs="Helvetica"/>
            <w:color w:val="4A443F"/>
          </w:rPr>
          <w:delText>Precise’s</w:delText>
        </w:r>
        <w:r w:rsidRPr="00B21235" w:rsidDel="00144E68">
          <w:rPr>
            <w:rFonts w:ascii="Helvetica" w:hAnsi="Helvetica" w:cs="Helvetica"/>
            <w:color w:val="4A443F"/>
          </w:rPr>
          <w:delText xml:space="preserve"> </w:delText>
        </w:r>
      </w:del>
      <w:ins w:id="14" w:author="katherine leon" w:date="2015-11-26T18:02:00Z">
        <w:r>
          <w:rPr>
            <w:rFonts w:ascii="Helvetica" w:hAnsi="Helvetica" w:cs="Helvetica"/>
            <w:color w:val="4A443F"/>
          </w:rPr>
          <w:t>The company’s</w:t>
        </w:r>
        <w:r w:rsidRPr="00B21235">
          <w:rPr>
            <w:rFonts w:ascii="Helvetica" w:hAnsi="Helvetica" w:cs="Helvetica"/>
            <w:color w:val="4A443F"/>
          </w:rPr>
          <w:t xml:space="preserve"> </w:t>
        </w:r>
      </w:ins>
      <w:r w:rsidRPr="00B21235">
        <w:rPr>
          <w:rFonts w:ascii="Helvetica" w:hAnsi="Helvetica" w:cs="Helvetica"/>
          <w:color w:val="4A443F"/>
        </w:rPr>
        <w:t>seasoned project managers, field supervisors and in-house skilled craftsmen bring their vast experience to creating rapid and efficient solutions to any unforeseen challenges</w:t>
      </w:r>
      <w:del w:id="15" w:author="katherine leon" w:date="2015-11-26T18:02:00Z">
        <w:r w:rsidRPr="00B21235" w:rsidDel="00144E68">
          <w:rPr>
            <w:rFonts w:ascii="Helvetica" w:hAnsi="Helvetica" w:cs="Helvetica"/>
            <w:color w:val="4A443F"/>
          </w:rPr>
          <w:delText>,</w:delText>
        </w:r>
      </w:del>
      <w:r w:rsidRPr="00B21235">
        <w:rPr>
          <w:rFonts w:ascii="Helvetica" w:hAnsi="Helvetica" w:cs="Helvetica"/>
          <w:color w:val="4A443F"/>
        </w:rPr>
        <w:t xml:space="preserve"> and to keeping our projects on schedule and within budget.</w:t>
      </w:r>
    </w:p>
    <w:p w14:paraId="16103A82" w14:textId="77777777" w:rsidR="00190BB3" w:rsidRPr="00B21235" w:rsidRDefault="00190BB3" w:rsidP="00190BB3">
      <w:pPr>
        <w:widowControl w:val="0"/>
        <w:autoSpaceDE w:val="0"/>
        <w:autoSpaceDN w:val="0"/>
        <w:adjustRightInd w:val="0"/>
        <w:rPr>
          <w:rFonts w:ascii="Helvetica" w:hAnsi="Helvetica" w:cs="Helvetica"/>
          <w:color w:val="4A443F"/>
        </w:rPr>
      </w:pPr>
      <w:r w:rsidRPr="00B21235">
        <w:rPr>
          <w:rFonts w:ascii="Helvetica" w:hAnsi="Helvetica" w:cs="Helvetica"/>
          <w:color w:val="4A443F"/>
        </w:rPr>
        <w:t xml:space="preserve">Our goal is to begin a new and lasting relationship with every client we serve and with every professional project partner whose vision we deliver. </w:t>
      </w:r>
    </w:p>
    <w:p w14:paraId="07A13AC9" w14:textId="77777777" w:rsidR="00190BB3" w:rsidRPr="00B21235" w:rsidRDefault="00190BB3" w:rsidP="00190BB3">
      <w:pPr>
        <w:widowControl w:val="0"/>
        <w:autoSpaceDE w:val="0"/>
        <w:autoSpaceDN w:val="0"/>
        <w:adjustRightInd w:val="0"/>
        <w:rPr>
          <w:rFonts w:ascii="Helvetica" w:hAnsi="Helvetica"/>
        </w:rPr>
      </w:pPr>
    </w:p>
    <w:p w14:paraId="4F58F547" w14:textId="77777777" w:rsidR="00190BB3" w:rsidRPr="00B21235" w:rsidRDefault="00190BB3" w:rsidP="00190BB3">
      <w:pPr>
        <w:rPr>
          <w:rFonts w:ascii="Helvetica" w:hAnsi="Helvetica"/>
        </w:rPr>
      </w:pPr>
    </w:p>
    <w:p w14:paraId="22C690D7" w14:textId="77777777" w:rsidR="00190BB3" w:rsidRDefault="00190BB3" w:rsidP="00190BB3">
      <w:pPr>
        <w:rPr>
          <w:rFonts w:ascii="Helvetica" w:hAnsi="Helvetica"/>
          <w:b/>
          <w:sz w:val="32"/>
          <w:szCs w:val="32"/>
          <w:u w:val="single"/>
        </w:rPr>
      </w:pPr>
    </w:p>
    <w:p w14:paraId="340870AF" w14:textId="77777777" w:rsidR="00666C26" w:rsidRPr="00B21235" w:rsidRDefault="00666C26" w:rsidP="009A5AA1">
      <w:pPr>
        <w:rPr>
          <w:rFonts w:ascii="Helvetica" w:hAnsi="Helvetica"/>
        </w:rPr>
      </w:pPr>
    </w:p>
    <w:p w14:paraId="42D7AFEF" w14:textId="77777777" w:rsidR="009A5AA1" w:rsidRDefault="009A5AA1" w:rsidP="009A5AA1">
      <w:pPr>
        <w:rPr>
          <w:rFonts w:ascii="Helvetica" w:hAnsi="Helvetica"/>
          <w:b/>
          <w:sz w:val="32"/>
          <w:szCs w:val="32"/>
          <w:u w:val="single"/>
        </w:rPr>
      </w:pPr>
    </w:p>
    <w:p w14:paraId="67852CCD" w14:textId="77777777" w:rsidR="009A5AA1" w:rsidRDefault="009A5AA1" w:rsidP="009A5AA1">
      <w:pPr>
        <w:rPr>
          <w:rFonts w:ascii="Helvetica" w:hAnsi="Helvetica"/>
          <w:b/>
          <w:sz w:val="32"/>
          <w:szCs w:val="32"/>
          <w:u w:val="single"/>
        </w:rPr>
      </w:pPr>
    </w:p>
    <w:p w14:paraId="7B14B186" w14:textId="77777777" w:rsidR="009A5AA1" w:rsidRDefault="009A5AA1" w:rsidP="009A5AA1">
      <w:pPr>
        <w:rPr>
          <w:rFonts w:ascii="Helvetica" w:hAnsi="Helvetica"/>
          <w:b/>
          <w:sz w:val="32"/>
          <w:szCs w:val="32"/>
          <w:u w:val="single"/>
        </w:rPr>
      </w:pPr>
    </w:p>
    <w:p w14:paraId="63EB67F3" w14:textId="77777777" w:rsidR="009A5AA1" w:rsidRDefault="009A5AA1" w:rsidP="009A5AA1">
      <w:pPr>
        <w:rPr>
          <w:rFonts w:ascii="Helvetica" w:hAnsi="Helvetica"/>
          <w:b/>
          <w:sz w:val="32"/>
          <w:szCs w:val="32"/>
          <w:u w:val="single"/>
        </w:rPr>
      </w:pPr>
    </w:p>
    <w:p w14:paraId="58FFC24C" w14:textId="77777777" w:rsidR="009A5AA1" w:rsidRDefault="009A5AA1" w:rsidP="009A5AA1">
      <w:pPr>
        <w:rPr>
          <w:rFonts w:ascii="Helvetica" w:hAnsi="Helvetica"/>
          <w:b/>
          <w:sz w:val="32"/>
          <w:szCs w:val="32"/>
          <w:u w:val="single"/>
        </w:rPr>
      </w:pPr>
    </w:p>
    <w:p w14:paraId="66CDC276" w14:textId="77777777" w:rsidR="009A5AA1" w:rsidRDefault="009A5AA1" w:rsidP="009A5AA1">
      <w:pPr>
        <w:rPr>
          <w:rFonts w:ascii="Helvetica" w:hAnsi="Helvetica"/>
          <w:b/>
          <w:sz w:val="32"/>
          <w:szCs w:val="32"/>
          <w:u w:val="single"/>
        </w:rPr>
      </w:pPr>
    </w:p>
    <w:p w14:paraId="7EAA156F" w14:textId="77777777" w:rsidR="009A5AA1" w:rsidRDefault="009A5AA1" w:rsidP="009A5AA1">
      <w:pPr>
        <w:rPr>
          <w:rFonts w:ascii="Helvetica" w:hAnsi="Helvetica"/>
          <w:b/>
          <w:sz w:val="32"/>
          <w:szCs w:val="32"/>
          <w:u w:val="single"/>
        </w:rPr>
      </w:pPr>
    </w:p>
    <w:p w14:paraId="5E054B18" w14:textId="77777777" w:rsidR="009A5AA1" w:rsidRDefault="009A5AA1" w:rsidP="009A5AA1">
      <w:pPr>
        <w:rPr>
          <w:rFonts w:ascii="Helvetica" w:hAnsi="Helvetica"/>
          <w:b/>
          <w:sz w:val="32"/>
          <w:szCs w:val="32"/>
          <w:u w:val="single"/>
        </w:rPr>
      </w:pPr>
    </w:p>
    <w:p w14:paraId="0C1EB6A8" w14:textId="77777777" w:rsidR="009A5AA1" w:rsidRDefault="009A5AA1" w:rsidP="009A5AA1">
      <w:pPr>
        <w:rPr>
          <w:rFonts w:ascii="Helvetica" w:hAnsi="Helvetica"/>
          <w:b/>
          <w:sz w:val="32"/>
          <w:szCs w:val="32"/>
          <w:u w:val="single"/>
        </w:rPr>
      </w:pPr>
    </w:p>
    <w:p w14:paraId="115203D4" w14:textId="77777777" w:rsidR="009A5AA1" w:rsidRDefault="009A5AA1" w:rsidP="009A5AA1">
      <w:pPr>
        <w:rPr>
          <w:rFonts w:ascii="Helvetica" w:hAnsi="Helvetica"/>
          <w:b/>
          <w:sz w:val="32"/>
          <w:szCs w:val="32"/>
          <w:u w:val="single"/>
        </w:rPr>
      </w:pPr>
    </w:p>
    <w:p w14:paraId="1269A9B8" w14:textId="77777777" w:rsidR="009A5AA1" w:rsidRDefault="009A5AA1" w:rsidP="009A5AA1">
      <w:pPr>
        <w:rPr>
          <w:rFonts w:ascii="Helvetica" w:hAnsi="Helvetica"/>
          <w:b/>
          <w:sz w:val="32"/>
          <w:szCs w:val="32"/>
          <w:u w:val="single"/>
        </w:rPr>
      </w:pPr>
    </w:p>
    <w:p w14:paraId="7AA0B92E" w14:textId="77777777" w:rsidR="009A5AA1" w:rsidRDefault="009A5AA1" w:rsidP="009A5AA1">
      <w:pPr>
        <w:rPr>
          <w:rFonts w:ascii="Helvetica" w:hAnsi="Helvetica"/>
          <w:b/>
          <w:sz w:val="32"/>
          <w:szCs w:val="32"/>
          <w:u w:val="single"/>
        </w:rPr>
      </w:pPr>
    </w:p>
    <w:p w14:paraId="02ED028A" w14:textId="77777777" w:rsidR="009A5AA1" w:rsidRDefault="009A5AA1" w:rsidP="009A5AA1">
      <w:pPr>
        <w:rPr>
          <w:rFonts w:ascii="Helvetica" w:hAnsi="Helvetica"/>
          <w:b/>
          <w:sz w:val="32"/>
          <w:szCs w:val="32"/>
          <w:u w:val="single"/>
        </w:rPr>
      </w:pPr>
    </w:p>
    <w:p w14:paraId="5987201A" w14:textId="77777777" w:rsidR="009A5AA1" w:rsidRDefault="009A5AA1" w:rsidP="009A5AA1">
      <w:pPr>
        <w:rPr>
          <w:rFonts w:ascii="Helvetica" w:hAnsi="Helvetica"/>
          <w:b/>
          <w:sz w:val="32"/>
          <w:szCs w:val="32"/>
          <w:u w:val="single"/>
        </w:rPr>
      </w:pPr>
    </w:p>
    <w:p w14:paraId="01414DA0" w14:textId="77777777" w:rsidR="00190BB3" w:rsidRPr="00B21235" w:rsidRDefault="00190BB3" w:rsidP="00190BB3">
      <w:pPr>
        <w:rPr>
          <w:rFonts w:ascii="Helvetica" w:hAnsi="Helvetica"/>
          <w:b/>
          <w:sz w:val="32"/>
          <w:szCs w:val="32"/>
          <w:u w:val="single"/>
        </w:rPr>
      </w:pPr>
      <w:r w:rsidRPr="00B21235">
        <w:rPr>
          <w:rFonts w:ascii="Helvetica" w:hAnsi="Helvetica"/>
          <w:b/>
          <w:sz w:val="32"/>
          <w:szCs w:val="32"/>
          <w:u w:val="single"/>
        </w:rPr>
        <w:t xml:space="preserve">Our Mission </w:t>
      </w:r>
    </w:p>
    <w:p w14:paraId="414BB6BF" w14:textId="77777777" w:rsidR="00190BB3" w:rsidRDefault="00190BB3" w:rsidP="00190BB3">
      <w:pPr>
        <w:widowControl w:val="0"/>
        <w:autoSpaceDE w:val="0"/>
        <w:autoSpaceDN w:val="0"/>
        <w:adjustRightInd w:val="0"/>
        <w:rPr>
          <w:rFonts w:ascii="Helvetica" w:hAnsi="Helvetica"/>
        </w:rPr>
      </w:pPr>
    </w:p>
    <w:p w14:paraId="10AEA7C0" w14:textId="77777777" w:rsidR="00190BB3" w:rsidRPr="009A5AA1" w:rsidRDefault="00190BB3" w:rsidP="00190BB3">
      <w:pPr>
        <w:widowControl w:val="0"/>
        <w:autoSpaceDE w:val="0"/>
        <w:autoSpaceDN w:val="0"/>
        <w:adjustRightInd w:val="0"/>
        <w:rPr>
          <w:rFonts w:ascii="Helvetica" w:hAnsi="Helvetica"/>
        </w:rPr>
      </w:pPr>
      <w:r>
        <w:rPr>
          <w:rFonts w:ascii="Helvetica" w:hAnsi="Helvetica"/>
        </w:rPr>
        <w:t>T</w:t>
      </w:r>
      <w:r>
        <w:rPr>
          <w:rFonts w:ascii="Helvetica" w:hAnsi="Helvetica" w:cs="Arial"/>
          <w:color w:val="1A1A1A"/>
        </w:rPr>
        <w:t>o provide our customers with the most professional and reasonable estimates, project management, and production experience</w:t>
      </w:r>
      <w:ins w:id="16" w:author="katherine leon" w:date="2015-11-26T18:06:00Z">
        <w:r>
          <w:rPr>
            <w:rFonts w:ascii="Helvetica" w:hAnsi="Helvetica" w:cs="Arial"/>
            <w:color w:val="1A1A1A"/>
          </w:rPr>
          <w:t xml:space="preserve"> </w:t>
        </w:r>
      </w:ins>
      <w:del w:id="17" w:author="katherine leon" w:date="2015-11-26T18:06:00Z">
        <w:r w:rsidDel="00144E68">
          <w:rPr>
            <w:rFonts w:ascii="Helvetica" w:hAnsi="Helvetica" w:cs="Arial"/>
            <w:color w:val="1A1A1A"/>
          </w:rPr>
          <w:delText xml:space="preserve"> to</w:delText>
        </w:r>
      </w:del>
      <w:r>
        <w:rPr>
          <w:rFonts w:ascii="Helvetica" w:hAnsi="Helvetica" w:cs="Arial"/>
          <w:color w:val="1A1A1A"/>
        </w:rPr>
        <w:t xml:space="preserve"> guarantee</w:t>
      </w:r>
      <w:ins w:id="18" w:author="katherine leon" w:date="2015-11-26T18:06:00Z">
        <w:r>
          <w:rPr>
            <w:rFonts w:ascii="Helvetica" w:hAnsi="Helvetica" w:cs="Arial"/>
            <w:color w:val="1A1A1A"/>
          </w:rPr>
          <w:t>ing</w:t>
        </w:r>
      </w:ins>
      <w:r>
        <w:rPr>
          <w:rFonts w:ascii="Helvetica" w:hAnsi="Helvetica" w:cs="Arial"/>
          <w:color w:val="1A1A1A"/>
        </w:rPr>
        <w:t xml:space="preserve"> our clients </w:t>
      </w:r>
      <w:del w:id="19" w:author="katherine leon" w:date="2015-11-26T18:04:00Z">
        <w:r w:rsidDel="00144E68">
          <w:rPr>
            <w:rFonts w:ascii="Helvetica" w:hAnsi="Helvetica" w:cs="Arial"/>
            <w:color w:val="1A1A1A"/>
          </w:rPr>
          <w:delText xml:space="preserve">with </w:delText>
        </w:r>
      </w:del>
      <w:r>
        <w:rPr>
          <w:rFonts w:ascii="Helvetica" w:hAnsi="Helvetica" w:cs="Arial"/>
          <w:color w:val="1A1A1A"/>
        </w:rPr>
        <w:t xml:space="preserve">well-timed project completion with an uncompromising quality of work. </w:t>
      </w:r>
    </w:p>
    <w:p w14:paraId="2FE77996" w14:textId="77777777" w:rsidR="009A5AA1" w:rsidRDefault="009A5AA1" w:rsidP="009A5AA1">
      <w:pPr>
        <w:rPr>
          <w:rFonts w:ascii="Helvetica" w:hAnsi="Helvetica"/>
          <w:b/>
          <w:sz w:val="32"/>
          <w:szCs w:val="32"/>
          <w:u w:val="single"/>
        </w:rPr>
      </w:pPr>
    </w:p>
    <w:p w14:paraId="5E304ECD" w14:textId="77777777" w:rsidR="009A5AA1" w:rsidRDefault="009A5AA1" w:rsidP="009A5AA1">
      <w:pPr>
        <w:rPr>
          <w:rFonts w:ascii="Helvetica" w:hAnsi="Helvetica"/>
          <w:b/>
          <w:sz w:val="32"/>
          <w:szCs w:val="32"/>
          <w:u w:val="single"/>
        </w:rPr>
      </w:pPr>
    </w:p>
    <w:p w14:paraId="244489C6" w14:textId="77777777" w:rsidR="00666C26" w:rsidRPr="00B21235" w:rsidRDefault="00666C26" w:rsidP="009A5AA1">
      <w:pPr>
        <w:rPr>
          <w:rFonts w:ascii="Helvetica" w:hAnsi="Helvetica"/>
        </w:rPr>
      </w:pPr>
    </w:p>
    <w:p w14:paraId="74662CA5" w14:textId="77777777" w:rsidR="00471211" w:rsidRPr="00B21235" w:rsidRDefault="00471211" w:rsidP="009A5AA1">
      <w:pPr>
        <w:rPr>
          <w:rFonts w:ascii="Helvetica" w:hAnsi="Helvetica"/>
        </w:rPr>
      </w:pPr>
    </w:p>
    <w:p w14:paraId="0ECBAD3B" w14:textId="77777777" w:rsidR="009A5AA1" w:rsidRDefault="009A5AA1" w:rsidP="009A5AA1">
      <w:pPr>
        <w:rPr>
          <w:rFonts w:ascii="Helvetica" w:hAnsi="Helvetica"/>
          <w:b/>
          <w:sz w:val="32"/>
          <w:szCs w:val="32"/>
          <w:u w:val="single"/>
        </w:rPr>
      </w:pPr>
    </w:p>
    <w:p w14:paraId="36C16A81" w14:textId="77777777" w:rsidR="009A5AA1" w:rsidRDefault="009A5AA1" w:rsidP="009A5AA1">
      <w:pPr>
        <w:rPr>
          <w:rFonts w:ascii="Helvetica" w:hAnsi="Helvetica"/>
          <w:b/>
          <w:sz w:val="32"/>
          <w:szCs w:val="32"/>
          <w:u w:val="single"/>
        </w:rPr>
      </w:pPr>
    </w:p>
    <w:p w14:paraId="351FA7F0" w14:textId="77777777" w:rsidR="009A5AA1" w:rsidRDefault="009A5AA1" w:rsidP="009A5AA1">
      <w:pPr>
        <w:rPr>
          <w:rFonts w:ascii="Helvetica" w:hAnsi="Helvetica"/>
          <w:b/>
          <w:sz w:val="32"/>
          <w:szCs w:val="32"/>
          <w:u w:val="single"/>
        </w:rPr>
      </w:pPr>
    </w:p>
    <w:p w14:paraId="1A7A6A32" w14:textId="77777777" w:rsidR="009A5AA1" w:rsidRDefault="009A5AA1" w:rsidP="009A5AA1">
      <w:pPr>
        <w:rPr>
          <w:rFonts w:ascii="Helvetica" w:hAnsi="Helvetica"/>
          <w:b/>
          <w:sz w:val="32"/>
          <w:szCs w:val="32"/>
          <w:u w:val="single"/>
        </w:rPr>
      </w:pPr>
    </w:p>
    <w:p w14:paraId="6548C8FE" w14:textId="77777777" w:rsidR="009A5AA1" w:rsidRDefault="009A5AA1" w:rsidP="009A5AA1">
      <w:pPr>
        <w:rPr>
          <w:rFonts w:ascii="Helvetica" w:hAnsi="Helvetica"/>
          <w:b/>
          <w:sz w:val="32"/>
          <w:szCs w:val="32"/>
          <w:u w:val="single"/>
        </w:rPr>
      </w:pPr>
    </w:p>
    <w:p w14:paraId="3453A765" w14:textId="77777777" w:rsidR="009A5AA1" w:rsidRDefault="009A5AA1" w:rsidP="009A5AA1">
      <w:pPr>
        <w:rPr>
          <w:rFonts w:ascii="Helvetica" w:hAnsi="Helvetica"/>
          <w:b/>
          <w:sz w:val="32"/>
          <w:szCs w:val="32"/>
          <w:u w:val="single"/>
        </w:rPr>
      </w:pPr>
    </w:p>
    <w:p w14:paraId="08498F7B" w14:textId="77777777" w:rsidR="009A5AA1" w:rsidRDefault="009A5AA1" w:rsidP="009A5AA1">
      <w:pPr>
        <w:rPr>
          <w:rFonts w:ascii="Helvetica" w:hAnsi="Helvetica"/>
          <w:b/>
          <w:sz w:val="32"/>
          <w:szCs w:val="32"/>
          <w:u w:val="single"/>
        </w:rPr>
      </w:pPr>
    </w:p>
    <w:p w14:paraId="09122798" w14:textId="77777777" w:rsidR="009A5AA1" w:rsidRDefault="009A5AA1" w:rsidP="009A5AA1">
      <w:pPr>
        <w:rPr>
          <w:rFonts w:ascii="Helvetica" w:hAnsi="Helvetica"/>
          <w:b/>
          <w:sz w:val="32"/>
          <w:szCs w:val="32"/>
          <w:u w:val="single"/>
        </w:rPr>
      </w:pPr>
    </w:p>
    <w:p w14:paraId="1885B7C1" w14:textId="77777777" w:rsidR="009A5AA1" w:rsidRDefault="009A5AA1" w:rsidP="009A5AA1">
      <w:pPr>
        <w:rPr>
          <w:rFonts w:ascii="Helvetica" w:hAnsi="Helvetica"/>
          <w:b/>
          <w:sz w:val="32"/>
          <w:szCs w:val="32"/>
          <w:u w:val="single"/>
        </w:rPr>
      </w:pPr>
    </w:p>
    <w:p w14:paraId="5CE7302B" w14:textId="77777777" w:rsidR="009A5AA1" w:rsidRDefault="009A5AA1" w:rsidP="009A5AA1">
      <w:pPr>
        <w:rPr>
          <w:rFonts w:ascii="Helvetica" w:hAnsi="Helvetica"/>
          <w:b/>
          <w:sz w:val="32"/>
          <w:szCs w:val="32"/>
          <w:u w:val="single"/>
        </w:rPr>
      </w:pPr>
    </w:p>
    <w:p w14:paraId="2C2FBF48" w14:textId="77777777" w:rsidR="009A5AA1" w:rsidRDefault="009A5AA1" w:rsidP="009A5AA1">
      <w:pPr>
        <w:rPr>
          <w:rFonts w:ascii="Helvetica" w:hAnsi="Helvetica"/>
          <w:b/>
          <w:sz w:val="32"/>
          <w:szCs w:val="32"/>
          <w:u w:val="single"/>
        </w:rPr>
      </w:pPr>
    </w:p>
    <w:p w14:paraId="3ECA08F2" w14:textId="77777777" w:rsidR="009A5AA1" w:rsidRDefault="009A5AA1" w:rsidP="009A5AA1">
      <w:pPr>
        <w:rPr>
          <w:rFonts w:ascii="Helvetica" w:hAnsi="Helvetica"/>
          <w:b/>
          <w:sz w:val="32"/>
          <w:szCs w:val="32"/>
          <w:u w:val="single"/>
        </w:rPr>
      </w:pPr>
    </w:p>
    <w:p w14:paraId="67C5F2F2" w14:textId="77777777" w:rsidR="009A5AA1" w:rsidRDefault="009A5AA1" w:rsidP="009A5AA1">
      <w:pPr>
        <w:rPr>
          <w:rFonts w:ascii="Helvetica" w:hAnsi="Helvetica"/>
          <w:b/>
          <w:sz w:val="32"/>
          <w:szCs w:val="32"/>
          <w:u w:val="single"/>
        </w:rPr>
      </w:pPr>
    </w:p>
    <w:p w14:paraId="30060F3F" w14:textId="77777777" w:rsidR="009A5AA1" w:rsidRDefault="009A5AA1" w:rsidP="009A5AA1">
      <w:pPr>
        <w:rPr>
          <w:rFonts w:ascii="Helvetica" w:hAnsi="Helvetica"/>
          <w:b/>
          <w:sz w:val="32"/>
          <w:szCs w:val="32"/>
          <w:u w:val="single"/>
        </w:rPr>
      </w:pPr>
    </w:p>
    <w:p w14:paraId="7383BBDA" w14:textId="77777777" w:rsidR="009A5AA1" w:rsidRDefault="009A5AA1" w:rsidP="009A5AA1">
      <w:pPr>
        <w:rPr>
          <w:rFonts w:ascii="Helvetica" w:hAnsi="Helvetica"/>
          <w:b/>
          <w:sz w:val="32"/>
          <w:szCs w:val="32"/>
          <w:u w:val="single"/>
        </w:rPr>
      </w:pPr>
    </w:p>
    <w:p w14:paraId="1FCA7D7A" w14:textId="77777777" w:rsidR="009A5AA1" w:rsidRDefault="009A5AA1" w:rsidP="009A5AA1">
      <w:pPr>
        <w:rPr>
          <w:rFonts w:ascii="Helvetica" w:hAnsi="Helvetica"/>
          <w:b/>
          <w:sz w:val="32"/>
          <w:szCs w:val="32"/>
          <w:u w:val="single"/>
        </w:rPr>
      </w:pPr>
    </w:p>
    <w:p w14:paraId="363C7EB9" w14:textId="77777777" w:rsidR="009A5AA1" w:rsidRDefault="009A5AA1" w:rsidP="009A5AA1">
      <w:pPr>
        <w:rPr>
          <w:rFonts w:ascii="Helvetica" w:hAnsi="Helvetica"/>
          <w:b/>
          <w:sz w:val="32"/>
          <w:szCs w:val="32"/>
          <w:u w:val="single"/>
        </w:rPr>
      </w:pPr>
    </w:p>
    <w:p w14:paraId="49D64B09" w14:textId="77777777" w:rsidR="009A5AA1" w:rsidRDefault="009A5AA1" w:rsidP="009A5AA1">
      <w:pPr>
        <w:rPr>
          <w:rFonts w:ascii="Helvetica" w:hAnsi="Helvetica"/>
          <w:b/>
          <w:sz w:val="32"/>
          <w:szCs w:val="32"/>
          <w:u w:val="single"/>
        </w:rPr>
      </w:pPr>
    </w:p>
    <w:p w14:paraId="3D096B37" w14:textId="77777777" w:rsidR="009A5AA1" w:rsidRDefault="009A5AA1" w:rsidP="009A5AA1">
      <w:pPr>
        <w:rPr>
          <w:rFonts w:ascii="Helvetica" w:hAnsi="Helvetica"/>
          <w:b/>
          <w:sz w:val="32"/>
          <w:szCs w:val="32"/>
          <w:u w:val="single"/>
        </w:rPr>
      </w:pPr>
    </w:p>
    <w:p w14:paraId="2D62F9BE" w14:textId="77777777" w:rsidR="009A5AA1" w:rsidRDefault="009A5AA1" w:rsidP="009A5AA1">
      <w:pPr>
        <w:rPr>
          <w:rFonts w:ascii="Helvetica" w:hAnsi="Helvetica"/>
          <w:b/>
          <w:sz w:val="32"/>
          <w:szCs w:val="32"/>
          <w:u w:val="single"/>
        </w:rPr>
      </w:pPr>
    </w:p>
    <w:p w14:paraId="4913C2EB" w14:textId="77777777" w:rsidR="009A5AA1" w:rsidRDefault="009A5AA1" w:rsidP="009A5AA1">
      <w:pPr>
        <w:rPr>
          <w:rFonts w:ascii="Helvetica" w:hAnsi="Helvetica"/>
          <w:b/>
          <w:sz w:val="32"/>
          <w:szCs w:val="32"/>
          <w:u w:val="single"/>
        </w:rPr>
      </w:pPr>
    </w:p>
    <w:p w14:paraId="1629837F" w14:textId="77777777" w:rsidR="009A5AA1" w:rsidRDefault="009A5AA1" w:rsidP="009A5AA1">
      <w:pPr>
        <w:rPr>
          <w:rFonts w:ascii="Helvetica" w:hAnsi="Helvetica"/>
          <w:b/>
          <w:sz w:val="32"/>
          <w:szCs w:val="32"/>
          <w:u w:val="single"/>
        </w:rPr>
      </w:pPr>
    </w:p>
    <w:p w14:paraId="51A6559C" w14:textId="77777777" w:rsidR="009A5AA1" w:rsidRDefault="009A5AA1" w:rsidP="009A5AA1">
      <w:pPr>
        <w:rPr>
          <w:rFonts w:ascii="Helvetica" w:hAnsi="Helvetica"/>
          <w:b/>
          <w:sz w:val="32"/>
          <w:szCs w:val="32"/>
          <w:u w:val="single"/>
        </w:rPr>
      </w:pPr>
    </w:p>
    <w:p w14:paraId="752F1D88" w14:textId="77777777" w:rsidR="009A5AA1" w:rsidRDefault="009A5AA1" w:rsidP="009A5AA1">
      <w:pPr>
        <w:rPr>
          <w:rFonts w:ascii="Helvetica" w:hAnsi="Helvetica"/>
          <w:b/>
          <w:sz w:val="32"/>
          <w:szCs w:val="32"/>
          <w:u w:val="single"/>
        </w:rPr>
      </w:pPr>
    </w:p>
    <w:p w14:paraId="2B8CDEC5" w14:textId="77777777" w:rsidR="009A5AA1" w:rsidRDefault="009A5AA1" w:rsidP="009A5AA1">
      <w:pPr>
        <w:rPr>
          <w:rFonts w:ascii="Helvetica" w:hAnsi="Helvetica"/>
          <w:b/>
          <w:sz w:val="32"/>
          <w:szCs w:val="32"/>
          <w:u w:val="single"/>
        </w:rPr>
      </w:pPr>
    </w:p>
    <w:p w14:paraId="564B08DA" w14:textId="77777777" w:rsidR="009A5AA1" w:rsidRDefault="009A5AA1" w:rsidP="009A5AA1">
      <w:pPr>
        <w:rPr>
          <w:rFonts w:ascii="Helvetica" w:hAnsi="Helvetica"/>
          <w:b/>
          <w:sz w:val="32"/>
          <w:szCs w:val="32"/>
          <w:u w:val="single"/>
        </w:rPr>
      </w:pPr>
    </w:p>
    <w:p w14:paraId="179F7282" w14:textId="77777777" w:rsidR="009A5AA1" w:rsidRDefault="009A5AA1" w:rsidP="009A5AA1">
      <w:pPr>
        <w:rPr>
          <w:rFonts w:ascii="Helvetica" w:hAnsi="Helvetica"/>
          <w:b/>
          <w:sz w:val="32"/>
          <w:szCs w:val="32"/>
          <w:u w:val="single"/>
        </w:rPr>
      </w:pPr>
    </w:p>
    <w:p w14:paraId="5EFE51B6" w14:textId="77777777" w:rsidR="00190BB3" w:rsidRDefault="00190BB3" w:rsidP="00190BB3">
      <w:pPr>
        <w:rPr>
          <w:rFonts w:ascii="Helvetica" w:hAnsi="Helvetica"/>
          <w:b/>
          <w:sz w:val="32"/>
          <w:szCs w:val="32"/>
          <w:u w:val="single"/>
        </w:rPr>
      </w:pPr>
      <w:r>
        <w:rPr>
          <w:rFonts w:ascii="Helvetica" w:hAnsi="Helvetica"/>
          <w:b/>
          <w:sz w:val="32"/>
          <w:szCs w:val="32"/>
          <w:u w:val="single"/>
        </w:rPr>
        <w:t xml:space="preserve">Our Vision </w:t>
      </w:r>
    </w:p>
    <w:p w14:paraId="5D918D1B" w14:textId="77777777" w:rsidR="00190BB3" w:rsidRDefault="00190BB3" w:rsidP="00190BB3">
      <w:pPr>
        <w:widowControl w:val="0"/>
        <w:autoSpaceDE w:val="0"/>
        <w:autoSpaceDN w:val="0"/>
        <w:adjustRightInd w:val="0"/>
        <w:rPr>
          <w:rFonts w:ascii="Arial" w:hAnsi="Arial" w:cs="Arial"/>
          <w:color w:val="1A1A1A"/>
          <w:sz w:val="26"/>
          <w:szCs w:val="26"/>
        </w:rPr>
      </w:pPr>
    </w:p>
    <w:p w14:paraId="33DF246B" w14:textId="77777777" w:rsidR="00190BB3" w:rsidRDefault="00190BB3" w:rsidP="00190BB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284EE06" w14:textId="77777777" w:rsidR="00190BB3" w:rsidRPr="00B605C4" w:rsidRDefault="00190BB3" w:rsidP="00190BB3">
      <w:pPr>
        <w:rPr>
          <w:rFonts w:ascii="Helvetica" w:hAnsi="Helvetica"/>
          <w:b/>
          <w:u w:val="single"/>
        </w:rPr>
      </w:pPr>
      <w:del w:id="20" w:author="katherine leon" w:date="2015-11-26T18:20:00Z">
        <w:r w:rsidRPr="00B605C4" w:rsidDel="008C40EE">
          <w:rPr>
            <w:rFonts w:ascii="Helvetica" w:hAnsi="Helvetica" w:cs="Helvetica"/>
            <w:color w:val="1A1A1A"/>
          </w:rPr>
          <w:delText>"</w:delText>
        </w:r>
      </w:del>
      <w:r w:rsidRPr="00B605C4">
        <w:rPr>
          <w:rFonts w:ascii="Helvetica" w:hAnsi="Helvetica" w:cs="Helvetica"/>
          <w:color w:val="1A1A1A"/>
        </w:rPr>
        <w:t>We aim to create a long lasting impression with every home owner w</w:t>
      </w:r>
      <w:r>
        <w:rPr>
          <w:rFonts w:ascii="Helvetica" w:hAnsi="Helvetica" w:cs="Helvetica"/>
          <w:color w:val="1A1A1A"/>
        </w:rPr>
        <w:t>e do business with</w:t>
      </w:r>
      <w:del w:id="21" w:author="katherine leon" w:date="2015-11-26T18:19:00Z">
        <w:r w:rsidDel="008C40EE">
          <w:rPr>
            <w:rFonts w:ascii="Helvetica" w:hAnsi="Helvetica" w:cs="Helvetica"/>
            <w:color w:val="1A1A1A"/>
          </w:rPr>
          <w:delText>,</w:delText>
        </w:r>
      </w:del>
      <w:r>
        <w:rPr>
          <w:rFonts w:ascii="Helvetica" w:hAnsi="Helvetica" w:cs="Helvetica"/>
          <w:color w:val="1A1A1A"/>
        </w:rPr>
        <w:t xml:space="preserve"> through our high quality of work</w:t>
      </w:r>
      <w:r w:rsidRPr="00B605C4">
        <w:rPr>
          <w:rFonts w:ascii="Helvetica" w:hAnsi="Helvetica" w:cs="Helvetica"/>
          <w:color w:val="1A1A1A"/>
        </w:rPr>
        <w:t xml:space="preserve">, professionalism, and </w:t>
      </w:r>
      <w:r>
        <w:rPr>
          <w:rFonts w:ascii="Helvetica" w:hAnsi="Helvetica" w:cs="Helvetica"/>
          <w:color w:val="1A1A1A"/>
        </w:rPr>
        <w:t xml:space="preserve">by treating each project with the utmost importance and attention to detail. </w:t>
      </w:r>
    </w:p>
    <w:p w14:paraId="5AF89A80" w14:textId="77777777" w:rsidR="009A5AA1" w:rsidRDefault="009A5AA1" w:rsidP="009A5AA1">
      <w:pPr>
        <w:rPr>
          <w:rFonts w:ascii="Helvetica" w:hAnsi="Helvetica"/>
          <w:b/>
          <w:sz w:val="32"/>
          <w:szCs w:val="32"/>
          <w:u w:val="single"/>
        </w:rPr>
      </w:pPr>
    </w:p>
    <w:p w14:paraId="6D93C979" w14:textId="77777777" w:rsidR="00B605C4" w:rsidRDefault="00B605C4" w:rsidP="009A5AA1">
      <w:pPr>
        <w:rPr>
          <w:rFonts w:ascii="Helvetica" w:hAnsi="Helvetica"/>
          <w:b/>
          <w:sz w:val="32"/>
          <w:szCs w:val="32"/>
          <w:u w:val="single"/>
        </w:rPr>
      </w:pPr>
    </w:p>
    <w:p w14:paraId="59A51566" w14:textId="77777777" w:rsidR="00B605C4" w:rsidRDefault="00B605C4" w:rsidP="009A5AA1">
      <w:pPr>
        <w:rPr>
          <w:rFonts w:ascii="Helvetica" w:hAnsi="Helvetica"/>
          <w:b/>
          <w:sz w:val="32"/>
          <w:szCs w:val="32"/>
          <w:u w:val="single"/>
        </w:rPr>
      </w:pPr>
    </w:p>
    <w:p w14:paraId="2D32E05E" w14:textId="77777777" w:rsidR="00B605C4" w:rsidRDefault="00B605C4" w:rsidP="009A5AA1">
      <w:pPr>
        <w:rPr>
          <w:rFonts w:ascii="Helvetica" w:hAnsi="Helvetica"/>
          <w:b/>
          <w:sz w:val="32"/>
          <w:szCs w:val="32"/>
          <w:u w:val="single"/>
        </w:rPr>
      </w:pPr>
    </w:p>
    <w:p w14:paraId="13D648B9" w14:textId="77777777" w:rsidR="00B605C4" w:rsidRDefault="00B605C4" w:rsidP="009A5AA1">
      <w:pPr>
        <w:rPr>
          <w:rFonts w:ascii="Helvetica" w:hAnsi="Helvetica"/>
          <w:b/>
          <w:sz w:val="32"/>
          <w:szCs w:val="32"/>
          <w:u w:val="single"/>
        </w:rPr>
      </w:pPr>
    </w:p>
    <w:p w14:paraId="1EB09B21" w14:textId="77777777" w:rsidR="00B605C4" w:rsidRDefault="00B605C4" w:rsidP="009A5AA1">
      <w:pPr>
        <w:rPr>
          <w:rFonts w:ascii="Helvetica" w:hAnsi="Helvetica"/>
          <w:b/>
          <w:sz w:val="32"/>
          <w:szCs w:val="32"/>
          <w:u w:val="single"/>
        </w:rPr>
      </w:pPr>
    </w:p>
    <w:p w14:paraId="783C041F" w14:textId="77777777" w:rsidR="00B605C4" w:rsidRDefault="00B605C4" w:rsidP="009A5AA1">
      <w:pPr>
        <w:rPr>
          <w:rFonts w:ascii="Helvetica" w:hAnsi="Helvetica"/>
          <w:b/>
          <w:sz w:val="32"/>
          <w:szCs w:val="32"/>
          <w:u w:val="single"/>
        </w:rPr>
      </w:pPr>
    </w:p>
    <w:p w14:paraId="31770FE0" w14:textId="77777777" w:rsidR="00B605C4" w:rsidRDefault="00B605C4" w:rsidP="009A5AA1">
      <w:pPr>
        <w:rPr>
          <w:rFonts w:ascii="Helvetica" w:hAnsi="Helvetica"/>
          <w:b/>
          <w:sz w:val="32"/>
          <w:szCs w:val="32"/>
          <w:u w:val="single"/>
        </w:rPr>
      </w:pPr>
    </w:p>
    <w:p w14:paraId="3FA8CC88" w14:textId="77777777" w:rsidR="00B605C4" w:rsidRDefault="00B605C4" w:rsidP="009A5AA1">
      <w:pPr>
        <w:rPr>
          <w:rFonts w:ascii="Helvetica" w:hAnsi="Helvetica"/>
          <w:b/>
          <w:sz w:val="32"/>
          <w:szCs w:val="32"/>
          <w:u w:val="single"/>
        </w:rPr>
      </w:pPr>
    </w:p>
    <w:p w14:paraId="49BB542C" w14:textId="77777777" w:rsidR="00B605C4" w:rsidRDefault="00B605C4" w:rsidP="009A5AA1">
      <w:pPr>
        <w:rPr>
          <w:rFonts w:ascii="Helvetica" w:hAnsi="Helvetica"/>
          <w:b/>
          <w:sz w:val="32"/>
          <w:szCs w:val="32"/>
          <w:u w:val="single"/>
        </w:rPr>
      </w:pPr>
    </w:p>
    <w:p w14:paraId="329902DD" w14:textId="77777777" w:rsidR="00B605C4" w:rsidRDefault="00B605C4" w:rsidP="009A5AA1">
      <w:pPr>
        <w:rPr>
          <w:rFonts w:ascii="Helvetica" w:hAnsi="Helvetica"/>
          <w:b/>
          <w:sz w:val="32"/>
          <w:szCs w:val="32"/>
          <w:u w:val="single"/>
        </w:rPr>
      </w:pPr>
    </w:p>
    <w:p w14:paraId="330F9AD3" w14:textId="77777777" w:rsidR="00B605C4" w:rsidRDefault="00B605C4" w:rsidP="009A5AA1">
      <w:pPr>
        <w:rPr>
          <w:rFonts w:ascii="Helvetica" w:hAnsi="Helvetica"/>
          <w:b/>
          <w:sz w:val="32"/>
          <w:szCs w:val="32"/>
          <w:u w:val="single"/>
        </w:rPr>
      </w:pPr>
    </w:p>
    <w:p w14:paraId="78B34F84" w14:textId="77777777" w:rsidR="00B605C4" w:rsidRDefault="00B605C4" w:rsidP="009A5AA1">
      <w:pPr>
        <w:rPr>
          <w:rFonts w:ascii="Helvetica" w:hAnsi="Helvetica"/>
          <w:b/>
          <w:sz w:val="32"/>
          <w:szCs w:val="32"/>
          <w:u w:val="single"/>
        </w:rPr>
      </w:pPr>
    </w:p>
    <w:p w14:paraId="11FE6401" w14:textId="77777777" w:rsidR="00B605C4" w:rsidRDefault="00B605C4" w:rsidP="009A5AA1">
      <w:pPr>
        <w:rPr>
          <w:rFonts w:ascii="Helvetica" w:hAnsi="Helvetica"/>
          <w:b/>
          <w:sz w:val="32"/>
          <w:szCs w:val="32"/>
          <w:u w:val="single"/>
        </w:rPr>
      </w:pPr>
    </w:p>
    <w:p w14:paraId="674F4750" w14:textId="77777777" w:rsidR="00B605C4" w:rsidRDefault="00B605C4" w:rsidP="009A5AA1">
      <w:pPr>
        <w:rPr>
          <w:rFonts w:ascii="Helvetica" w:hAnsi="Helvetica"/>
          <w:b/>
          <w:sz w:val="32"/>
          <w:szCs w:val="32"/>
          <w:u w:val="single"/>
        </w:rPr>
      </w:pPr>
    </w:p>
    <w:p w14:paraId="676FB6CE" w14:textId="77777777" w:rsidR="00B605C4" w:rsidRDefault="00B605C4" w:rsidP="009A5AA1">
      <w:pPr>
        <w:rPr>
          <w:rFonts w:ascii="Helvetica" w:hAnsi="Helvetica"/>
          <w:b/>
          <w:sz w:val="32"/>
          <w:szCs w:val="32"/>
          <w:u w:val="single"/>
        </w:rPr>
      </w:pPr>
    </w:p>
    <w:p w14:paraId="43C4E882" w14:textId="77777777" w:rsidR="00B605C4" w:rsidRDefault="00B605C4" w:rsidP="009A5AA1">
      <w:pPr>
        <w:rPr>
          <w:rFonts w:ascii="Helvetica" w:hAnsi="Helvetica"/>
          <w:b/>
          <w:sz w:val="32"/>
          <w:szCs w:val="32"/>
          <w:u w:val="single"/>
        </w:rPr>
      </w:pPr>
    </w:p>
    <w:p w14:paraId="74189DBD" w14:textId="77777777" w:rsidR="00B605C4" w:rsidRDefault="00B605C4" w:rsidP="009A5AA1">
      <w:pPr>
        <w:rPr>
          <w:rFonts w:ascii="Helvetica" w:hAnsi="Helvetica"/>
          <w:b/>
          <w:sz w:val="32"/>
          <w:szCs w:val="32"/>
          <w:u w:val="single"/>
        </w:rPr>
      </w:pPr>
    </w:p>
    <w:p w14:paraId="6F6845AE" w14:textId="77777777" w:rsidR="00B605C4" w:rsidRDefault="00B605C4" w:rsidP="009A5AA1">
      <w:pPr>
        <w:rPr>
          <w:rFonts w:ascii="Helvetica" w:hAnsi="Helvetica"/>
          <w:b/>
          <w:sz w:val="32"/>
          <w:szCs w:val="32"/>
          <w:u w:val="single"/>
        </w:rPr>
      </w:pPr>
    </w:p>
    <w:p w14:paraId="0E462551" w14:textId="77777777" w:rsidR="00B605C4" w:rsidRDefault="00B605C4" w:rsidP="009A5AA1">
      <w:pPr>
        <w:rPr>
          <w:rFonts w:ascii="Helvetica" w:hAnsi="Helvetica"/>
          <w:b/>
          <w:sz w:val="32"/>
          <w:szCs w:val="32"/>
          <w:u w:val="single"/>
        </w:rPr>
      </w:pPr>
    </w:p>
    <w:p w14:paraId="341246B4" w14:textId="77777777" w:rsidR="00B605C4" w:rsidRDefault="00B605C4" w:rsidP="009A5AA1">
      <w:pPr>
        <w:rPr>
          <w:rFonts w:ascii="Helvetica" w:hAnsi="Helvetica"/>
          <w:b/>
          <w:sz w:val="32"/>
          <w:szCs w:val="32"/>
          <w:u w:val="single"/>
        </w:rPr>
      </w:pPr>
    </w:p>
    <w:p w14:paraId="3C2F3CA9" w14:textId="77777777" w:rsidR="00B605C4" w:rsidRDefault="00B605C4" w:rsidP="009A5AA1">
      <w:pPr>
        <w:rPr>
          <w:rFonts w:ascii="Helvetica" w:hAnsi="Helvetica"/>
          <w:b/>
          <w:sz w:val="32"/>
          <w:szCs w:val="32"/>
          <w:u w:val="single"/>
        </w:rPr>
      </w:pPr>
    </w:p>
    <w:p w14:paraId="7B36EDFE" w14:textId="77777777" w:rsidR="00B605C4" w:rsidRDefault="00B605C4" w:rsidP="009A5AA1">
      <w:pPr>
        <w:rPr>
          <w:rFonts w:ascii="Helvetica" w:hAnsi="Helvetica"/>
          <w:b/>
          <w:sz w:val="32"/>
          <w:szCs w:val="32"/>
          <w:u w:val="single"/>
        </w:rPr>
      </w:pPr>
    </w:p>
    <w:p w14:paraId="055517DF" w14:textId="77777777" w:rsidR="00B605C4" w:rsidRDefault="00B605C4" w:rsidP="009A5AA1">
      <w:pPr>
        <w:rPr>
          <w:rFonts w:ascii="Helvetica" w:hAnsi="Helvetica"/>
          <w:b/>
          <w:sz w:val="32"/>
          <w:szCs w:val="32"/>
          <w:u w:val="single"/>
        </w:rPr>
      </w:pPr>
    </w:p>
    <w:p w14:paraId="2C817D63" w14:textId="77777777" w:rsidR="00B605C4" w:rsidRDefault="00B605C4" w:rsidP="009A5AA1">
      <w:pPr>
        <w:rPr>
          <w:rFonts w:ascii="Helvetica" w:hAnsi="Helvetica"/>
          <w:b/>
          <w:sz w:val="32"/>
          <w:szCs w:val="32"/>
          <w:u w:val="single"/>
        </w:rPr>
      </w:pPr>
    </w:p>
    <w:p w14:paraId="7EB3FB5B" w14:textId="77777777" w:rsidR="00B605C4" w:rsidRDefault="00B605C4" w:rsidP="009A5AA1">
      <w:pPr>
        <w:rPr>
          <w:rFonts w:ascii="Helvetica" w:hAnsi="Helvetica"/>
          <w:b/>
          <w:sz w:val="32"/>
          <w:szCs w:val="32"/>
          <w:u w:val="single"/>
        </w:rPr>
      </w:pPr>
    </w:p>
    <w:p w14:paraId="59BEBB55" w14:textId="77777777" w:rsidR="00B605C4" w:rsidRDefault="00B605C4" w:rsidP="009A5AA1">
      <w:pPr>
        <w:rPr>
          <w:rFonts w:ascii="Helvetica" w:hAnsi="Helvetica"/>
          <w:b/>
          <w:sz w:val="32"/>
          <w:szCs w:val="32"/>
          <w:u w:val="single"/>
        </w:rPr>
      </w:pPr>
    </w:p>
    <w:p w14:paraId="05258DAA" w14:textId="77777777" w:rsidR="00B605C4" w:rsidRDefault="00B605C4" w:rsidP="009A5AA1">
      <w:pPr>
        <w:rPr>
          <w:rFonts w:ascii="Helvetica" w:hAnsi="Helvetica"/>
          <w:b/>
          <w:sz w:val="32"/>
          <w:szCs w:val="32"/>
          <w:u w:val="single"/>
        </w:rPr>
      </w:pPr>
    </w:p>
    <w:p w14:paraId="0CB867CF" w14:textId="77777777" w:rsidR="00B605C4" w:rsidRDefault="00B605C4" w:rsidP="009A5AA1">
      <w:pPr>
        <w:rPr>
          <w:rFonts w:ascii="Helvetica" w:hAnsi="Helvetica"/>
          <w:b/>
          <w:sz w:val="32"/>
          <w:szCs w:val="32"/>
          <w:u w:val="single"/>
        </w:rPr>
      </w:pPr>
    </w:p>
    <w:p w14:paraId="19733AC1" w14:textId="77777777" w:rsidR="00B605C4" w:rsidRDefault="00B605C4" w:rsidP="009A5AA1">
      <w:pPr>
        <w:rPr>
          <w:rFonts w:ascii="Helvetica" w:hAnsi="Helvetica"/>
          <w:b/>
          <w:sz w:val="32"/>
          <w:szCs w:val="32"/>
          <w:u w:val="single"/>
        </w:rPr>
      </w:pPr>
    </w:p>
    <w:p w14:paraId="74A1CDAF" w14:textId="77777777" w:rsidR="00B605C4" w:rsidRDefault="00B605C4" w:rsidP="009A5AA1">
      <w:pPr>
        <w:rPr>
          <w:rFonts w:ascii="Helvetica" w:hAnsi="Helvetica"/>
          <w:b/>
          <w:sz w:val="32"/>
          <w:szCs w:val="32"/>
          <w:u w:val="single"/>
        </w:rPr>
      </w:pPr>
    </w:p>
    <w:p w14:paraId="7E5CAF07" w14:textId="77777777" w:rsidR="00B605C4" w:rsidRDefault="00B605C4" w:rsidP="009A5AA1">
      <w:pPr>
        <w:rPr>
          <w:rFonts w:ascii="Helvetica" w:hAnsi="Helvetica"/>
          <w:b/>
          <w:sz w:val="32"/>
          <w:szCs w:val="32"/>
          <w:u w:val="single"/>
        </w:rPr>
      </w:pPr>
    </w:p>
    <w:p w14:paraId="44B39482" w14:textId="77777777" w:rsidR="00B605C4" w:rsidRDefault="00B605C4" w:rsidP="009A5AA1">
      <w:pPr>
        <w:rPr>
          <w:rFonts w:ascii="Helvetica" w:hAnsi="Helvetica"/>
          <w:b/>
          <w:sz w:val="32"/>
          <w:szCs w:val="32"/>
          <w:u w:val="single"/>
        </w:rPr>
      </w:pPr>
    </w:p>
    <w:p w14:paraId="38550788" w14:textId="77777777" w:rsidR="00471211" w:rsidRPr="00B21235" w:rsidRDefault="00471211" w:rsidP="009A5AA1">
      <w:pPr>
        <w:rPr>
          <w:rFonts w:ascii="Helvetica" w:hAnsi="Helvetica"/>
          <w:b/>
          <w:sz w:val="32"/>
          <w:szCs w:val="32"/>
          <w:u w:val="single"/>
        </w:rPr>
      </w:pPr>
      <w:r w:rsidRPr="00B21235">
        <w:rPr>
          <w:rFonts w:ascii="Helvetica" w:hAnsi="Helvetica"/>
          <w:b/>
          <w:sz w:val="32"/>
          <w:szCs w:val="32"/>
          <w:u w:val="single"/>
        </w:rPr>
        <w:t>Services</w:t>
      </w:r>
    </w:p>
    <w:p w14:paraId="310ED11C" w14:textId="77777777" w:rsidR="00471211" w:rsidRPr="00B21235" w:rsidRDefault="00471211" w:rsidP="009A5AA1">
      <w:pPr>
        <w:widowControl w:val="0"/>
        <w:autoSpaceDE w:val="0"/>
        <w:autoSpaceDN w:val="0"/>
        <w:adjustRightInd w:val="0"/>
        <w:rPr>
          <w:rFonts w:ascii="Helvetica" w:hAnsi="Helvetica" w:cs="Arial"/>
          <w:color w:val="1A1A1A"/>
          <w:sz w:val="26"/>
          <w:szCs w:val="26"/>
        </w:rPr>
      </w:pPr>
    </w:p>
    <w:p w14:paraId="5B1A92F1" w14:textId="7BB2AFF4" w:rsidR="00AB4177" w:rsidRPr="00AB4177" w:rsidRDefault="00AB4177" w:rsidP="009A5AA1">
      <w:pPr>
        <w:widowControl w:val="0"/>
        <w:numPr>
          <w:ilvl w:val="0"/>
          <w:numId w:val="1"/>
        </w:numPr>
        <w:tabs>
          <w:tab w:val="left" w:pos="220"/>
          <w:tab w:val="left" w:pos="720"/>
        </w:tabs>
        <w:autoSpaceDE w:val="0"/>
        <w:autoSpaceDN w:val="0"/>
        <w:adjustRightInd w:val="0"/>
        <w:ind w:hanging="720"/>
        <w:rPr>
          <w:rFonts w:ascii="Helvetica" w:hAnsi="Helvetica" w:cs="Arial"/>
          <w:bCs/>
        </w:rPr>
      </w:pPr>
      <w:r>
        <w:rPr>
          <w:rFonts w:ascii="Helvetica" w:hAnsi="Helvetica" w:cs="Arial"/>
          <w:bCs/>
          <w:color w:val="1A1A1A"/>
        </w:rPr>
        <w:t>Kitchen renovation and maintenance</w:t>
      </w:r>
    </w:p>
    <w:p w14:paraId="7628EAC8" w14:textId="4C6C9F23" w:rsidR="00AB4177" w:rsidRPr="00B21235" w:rsidRDefault="00AB4177" w:rsidP="00AB4177">
      <w:pPr>
        <w:widowControl w:val="0"/>
        <w:tabs>
          <w:tab w:val="left" w:pos="220"/>
          <w:tab w:val="left" w:pos="720"/>
        </w:tabs>
        <w:autoSpaceDE w:val="0"/>
        <w:autoSpaceDN w:val="0"/>
        <w:adjustRightInd w:val="0"/>
        <w:rPr>
          <w:rFonts w:ascii="Helvetica" w:hAnsi="Helvetica" w:cs="Arial"/>
          <w:bCs/>
        </w:rPr>
      </w:pPr>
      <w:r>
        <w:rPr>
          <w:rFonts w:ascii="Helvetica" w:hAnsi="Helvetica" w:cs="Arial"/>
          <w:bCs/>
        </w:rPr>
        <w:sym w:font="Symbol" w:char="F0B7"/>
      </w:r>
      <w:r>
        <w:rPr>
          <w:rFonts w:ascii="Helvetica" w:hAnsi="Helvetica" w:cs="Arial"/>
          <w:bCs/>
        </w:rPr>
        <w:t xml:space="preserve">  </w:t>
      </w:r>
      <w:r>
        <w:rPr>
          <w:rFonts w:ascii="Helvetica" w:hAnsi="Helvetica" w:cs="Arial"/>
          <w:bCs/>
          <w:color w:val="1A1A1A"/>
        </w:rPr>
        <w:t>Full apartment renovations</w:t>
      </w:r>
    </w:p>
    <w:p w14:paraId="5CADB17C" w14:textId="77777777" w:rsidR="00471211" w:rsidRPr="00AB4177" w:rsidRDefault="00471211"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sidRPr="00B21235">
        <w:rPr>
          <w:rFonts w:ascii="Helvetica" w:hAnsi="Helvetica" w:cs="Arial"/>
          <w:bCs/>
          <w:color w:val="1A1A1A"/>
        </w:rPr>
        <w:t xml:space="preserve">Custom and general carpentry </w:t>
      </w:r>
    </w:p>
    <w:p w14:paraId="6BF7362E" w14:textId="75AF4E8B" w:rsidR="00AB4177" w:rsidRPr="00AB4177" w:rsidRDefault="00AB4177"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Pr>
          <w:rFonts w:ascii="Helvetica" w:hAnsi="Helvetica" w:cs="Arial"/>
          <w:bCs/>
          <w:color w:val="1A1A1A"/>
        </w:rPr>
        <w:t>Custom cabinets</w:t>
      </w:r>
    </w:p>
    <w:p w14:paraId="05E678A7" w14:textId="61652D52" w:rsidR="00AB4177" w:rsidRPr="00B21235" w:rsidRDefault="00AB4177"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Pr>
          <w:rFonts w:ascii="Helvetica" w:hAnsi="Helvetica" w:cs="Arial"/>
          <w:bCs/>
          <w:color w:val="1A1A1A"/>
        </w:rPr>
        <w:t>Kitchen countertops</w:t>
      </w:r>
    </w:p>
    <w:p w14:paraId="0E7EC03C" w14:textId="77777777" w:rsidR="00471211" w:rsidRPr="00B21235" w:rsidRDefault="00471211"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sidRPr="00B21235">
        <w:rPr>
          <w:rFonts w:ascii="Helvetica" w:hAnsi="Helvetica" w:cs="Arial"/>
          <w:bCs/>
          <w:color w:val="1A1A1A"/>
        </w:rPr>
        <w:t>Interior and exterior painting</w:t>
      </w:r>
    </w:p>
    <w:p w14:paraId="2FA17DA3" w14:textId="77777777" w:rsidR="00471211" w:rsidRPr="00B21235" w:rsidRDefault="00471211"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sidRPr="00B21235">
        <w:rPr>
          <w:rFonts w:ascii="Helvetica" w:hAnsi="Helvetica" w:cs="Arial"/>
          <w:bCs/>
          <w:color w:val="1A1A1A"/>
        </w:rPr>
        <w:t>Window, doors and skylight installation and maintenance</w:t>
      </w:r>
    </w:p>
    <w:p w14:paraId="615DA6C3" w14:textId="77777777" w:rsidR="00666C26" w:rsidRPr="00B21235" w:rsidRDefault="00471211"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sidRPr="00B21235">
        <w:rPr>
          <w:rFonts w:ascii="Helvetica" w:hAnsi="Helvetica" w:cs="Arial"/>
          <w:bCs/>
          <w:color w:val="1A1A1A"/>
        </w:rPr>
        <w:t>Flooring</w:t>
      </w:r>
    </w:p>
    <w:p w14:paraId="60D36ACB" w14:textId="560A1027" w:rsidR="00471211" w:rsidRPr="00AB4177" w:rsidRDefault="00471211"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sidRPr="00B21235">
        <w:rPr>
          <w:rFonts w:ascii="Helvetica" w:hAnsi="Helvetica" w:cs="Arial"/>
          <w:bCs/>
          <w:color w:val="1A1A1A"/>
        </w:rPr>
        <w:t>Tile</w:t>
      </w:r>
      <w:r w:rsidR="00AB4177">
        <w:rPr>
          <w:rFonts w:ascii="Helvetica" w:hAnsi="Helvetica" w:cs="Arial"/>
          <w:bCs/>
          <w:color w:val="1A1A1A"/>
        </w:rPr>
        <w:t xml:space="preserve"> </w:t>
      </w:r>
      <w:r w:rsidRPr="00B21235">
        <w:rPr>
          <w:rFonts w:ascii="Helvetica" w:hAnsi="Helvetica" w:cs="Arial"/>
          <w:bCs/>
          <w:color w:val="1A1A1A"/>
        </w:rPr>
        <w:t>work</w:t>
      </w:r>
    </w:p>
    <w:p w14:paraId="11151490" w14:textId="28162F7F" w:rsidR="00AB4177" w:rsidRPr="00B21235" w:rsidRDefault="00AB4177" w:rsidP="009A5AA1">
      <w:pPr>
        <w:widowControl w:val="0"/>
        <w:numPr>
          <w:ilvl w:val="0"/>
          <w:numId w:val="2"/>
        </w:numPr>
        <w:tabs>
          <w:tab w:val="left" w:pos="220"/>
          <w:tab w:val="left" w:pos="720"/>
        </w:tabs>
        <w:autoSpaceDE w:val="0"/>
        <w:autoSpaceDN w:val="0"/>
        <w:adjustRightInd w:val="0"/>
        <w:ind w:hanging="720"/>
        <w:rPr>
          <w:rFonts w:ascii="Helvetica" w:hAnsi="Helvetica" w:cs="Arial"/>
          <w:bCs/>
        </w:rPr>
      </w:pPr>
      <w:r>
        <w:rPr>
          <w:rFonts w:ascii="Helvetica" w:hAnsi="Helvetica" w:cs="Arial"/>
          <w:bCs/>
          <w:color w:val="1A1A1A"/>
        </w:rPr>
        <w:t>Decks</w:t>
      </w:r>
    </w:p>
    <w:p w14:paraId="29B4D36D" w14:textId="77777777" w:rsidR="00B21235" w:rsidRDefault="00B21235" w:rsidP="009A5AA1">
      <w:pPr>
        <w:widowControl w:val="0"/>
        <w:tabs>
          <w:tab w:val="left" w:pos="220"/>
          <w:tab w:val="left" w:pos="720"/>
        </w:tabs>
        <w:autoSpaceDE w:val="0"/>
        <w:autoSpaceDN w:val="0"/>
        <w:adjustRightInd w:val="0"/>
        <w:rPr>
          <w:rFonts w:ascii="Helvetica" w:hAnsi="Helvetica" w:cs="Arial"/>
          <w:bCs/>
          <w:color w:val="1A1A1A"/>
        </w:rPr>
      </w:pPr>
    </w:p>
    <w:p w14:paraId="191FC2BC" w14:textId="77777777" w:rsidR="00B21235" w:rsidRDefault="00B21235" w:rsidP="009A5AA1">
      <w:pPr>
        <w:widowControl w:val="0"/>
        <w:tabs>
          <w:tab w:val="left" w:pos="220"/>
          <w:tab w:val="left" w:pos="720"/>
        </w:tabs>
        <w:autoSpaceDE w:val="0"/>
        <w:autoSpaceDN w:val="0"/>
        <w:adjustRightInd w:val="0"/>
        <w:rPr>
          <w:rFonts w:ascii="Helvetica" w:hAnsi="Helvetica" w:cs="Arial"/>
          <w:bCs/>
          <w:color w:val="1A1A1A"/>
        </w:rPr>
      </w:pPr>
    </w:p>
    <w:p w14:paraId="727E5A5F" w14:textId="77777777" w:rsidR="00B21235" w:rsidRDefault="00B21235" w:rsidP="009A5AA1">
      <w:pPr>
        <w:widowControl w:val="0"/>
        <w:tabs>
          <w:tab w:val="left" w:pos="220"/>
          <w:tab w:val="left" w:pos="720"/>
        </w:tabs>
        <w:autoSpaceDE w:val="0"/>
        <w:autoSpaceDN w:val="0"/>
        <w:adjustRightInd w:val="0"/>
        <w:rPr>
          <w:rFonts w:ascii="Helvetica" w:hAnsi="Helvetica" w:cs="Arial"/>
          <w:bCs/>
          <w:color w:val="1A1A1A"/>
        </w:rPr>
      </w:pPr>
    </w:p>
    <w:p w14:paraId="745DD190" w14:textId="77777777" w:rsidR="002F49AA" w:rsidRDefault="002F49AA" w:rsidP="009A5AA1">
      <w:pPr>
        <w:widowControl w:val="0"/>
        <w:tabs>
          <w:tab w:val="left" w:pos="220"/>
          <w:tab w:val="left" w:pos="720"/>
        </w:tabs>
        <w:autoSpaceDE w:val="0"/>
        <w:autoSpaceDN w:val="0"/>
        <w:adjustRightInd w:val="0"/>
        <w:rPr>
          <w:rFonts w:ascii="Helvetica" w:hAnsi="Helvetica" w:cs="Arial"/>
          <w:bCs/>
          <w:color w:val="1A1A1A"/>
        </w:rPr>
      </w:pPr>
    </w:p>
    <w:p w14:paraId="4E3D869C" w14:textId="77777777" w:rsidR="002F49AA" w:rsidRDefault="002F49AA" w:rsidP="009A5AA1">
      <w:pPr>
        <w:widowControl w:val="0"/>
        <w:tabs>
          <w:tab w:val="left" w:pos="220"/>
          <w:tab w:val="left" w:pos="720"/>
        </w:tabs>
        <w:autoSpaceDE w:val="0"/>
        <w:autoSpaceDN w:val="0"/>
        <w:adjustRightInd w:val="0"/>
        <w:rPr>
          <w:rFonts w:ascii="Helvetica" w:hAnsi="Helvetica" w:cs="Arial"/>
          <w:bCs/>
          <w:color w:val="1A1A1A"/>
        </w:rPr>
      </w:pPr>
    </w:p>
    <w:p w14:paraId="2961EDE8" w14:textId="77777777" w:rsidR="002F49AA" w:rsidRDefault="002F49AA" w:rsidP="009A5AA1">
      <w:pPr>
        <w:widowControl w:val="0"/>
        <w:tabs>
          <w:tab w:val="left" w:pos="220"/>
          <w:tab w:val="left" w:pos="720"/>
        </w:tabs>
        <w:autoSpaceDE w:val="0"/>
        <w:autoSpaceDN w:val="0"/>
        <w:adjustRightInd w:val="0"/>
        <w:rPr>
          <w:rFonts w:ascii="Helvetica" w:hAnsi="Helvetica" w:cs="Arial"/>
          <w:bCs/>
          <w:color w:val="1A1A1A"/>
        </w:rPr>
      </w:pPr>
    </w:p>
    <w:p w14:paraId="2CF0B1F4"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28E79ADC"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582CACC2"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44EC6937"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3C8D3B8C"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1132382A"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4EA14F9D"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1D782842"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25AD26DF"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7EB90A01"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1BC1D621" w14:textId="77777777" w:rsidR="009A5AA1" w:rsidRDefault="009A5AA1" w:rsidP="009A5AA1">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54DFE1A7" w14:textId="77777777" w:rsidR="00190BB3" w:rsidRDefault="00190BB3" w:rsidP="00190BB3">
      <w:pPr>
        <w:widowControl w:val="0"/>
        <w:tabs>
          <w:tab w:val="left" w:pos="220"/>
          <w:tab w:val="left" w:pos="720"/>
        </w:tabs>
        <w:autoSpaceDE w:val="0"/>
        <w:autoSpaceDN w:val="0"/>
        <w:adjustRightInd w:val="0"/>
        <w:rPr>
          <w:rFonts w:ascii="Helvetica" w:hAnsi="Helvetica" w:cs="Arial"/>
          <w:b/>
          <w:bCs/>
          <w:color w:val="1A1A1A"/>
          <w:sz w:val="32"/>
          <w:szCs w:val="32"/>
          <w:u w:val="single"/>
        </w:rPr>
      </w:pPr>
    </w:p>
    <w:p w14:paraId="2BE0A3F4" w14:textId="77777777" w:rsidR="00190BB3" w:rsidRPr="002F49AA" w:rsidRDefault="00190BB3" w:rsidP="00190BB3">
      <w:pPr>
        <w:widowControl w:val="0"/>
        <w:tabs>
          <w:tab w:val="left" w:pos="220"/>
          <w:tab w:val="left" w:pos="720"/>
        </w:tabs>
        <w:autoSpaceDE w:val="0"/>
        <w:autoSpaceDN w:val="0"/>
        <w:adjustRightInd w:val="0"/>
        <w:rPr>
          <w:rFonts w:ascii="Helvetica" w:hAnsi="Helvetica" w:cs="Arial"/>
          <w:b/>
          <w:bCs/>
          <w:color w:val="1A1A1A"/>
          <w:sz w:val="32"/>
          <w:szCs w:val="32"/>
          <w:u w:val="single"/>
        </w:rPr>
      </w:pPr>
      <w:r w:rsidRPr="002F49AA">
        <w:rPr>
          <w:rFonts w:ascii="Helvetica" w:hAnsi="Helvetica" w:cs="Arial"/>
          <w:b/>
          <w:bCs/>
          <w:color w:val="1A1A1A"/>
          <w:sz w:val="32"/>
          <w:szCs w:val="32"/>
          <w:u w:val="single"/>
        </w:rPr>
        <w:t>Photos</w:t>
      </w:r>
    </w:p>
    <w:p w14:paraId="63FE8AC6" w14:textId="77777777" w:rsidR="00190BB3" w:rsidRDefault="00190BB3" w:rsidP="00190BB3">
      <w:pPr>
        <w:widowControl w:val="0"/>
        <w:tabs>
          <w:tab w:val="left" w:pos="220"/>
          <w:tab w:val="left" w:pos="720"/>
        </w:tabs>
        <w:autoSpaceDE w:val="0"/>
        <w:autoSpaceDN w:val="0"/>
        <w:adjustRightInd w:val="0"/>
        <w:rPr>
          <w:rFonts w:ascii="Helvetica" w:hAnsi="Helvetica" w:cs="Arial"/>
          <w:bCs/>
          <w:color w:val="1A1A1A"/>
        </w:rPr>
      </w:pPr>
    </w:p>
    <w:p w14:paraId="371EC48B" w14:textId="77777777" w:rsidR="00190BB3" w:rsidRPr="009A5AA1" w:rsidRDefault="00190BB3" w:rsidP="00190BB3">
      <w:pPr>
        <w:widowControl w:val="0"/>
        <w:tabs>
          <w:tab w:val="left" w:pos="220"/>
          <w:tab w:val="left" w:pos="720"/>
        </w:tabs>
        <w:autoSpaceDE w:val="0"/>
        <w:autoSpaceDN w:val="0"/>
        <w:adjustRightInd w:val="0"/>
        <w:rPr>
          <w:rFonts w:ascii="Helvetica" w:hAnsi="Helvetica" w:cs="Arial"/>
          <w:b/>
          <w:bCs/>
          <w:color w:val="1A1A1A"/>
        </w:rPr>
      </w:pPr>
      <w:r w:rsidRPr="009A5AA1">
        <w:rPr>
          <w:rFonts w:ascii="Helvetica" w:hAnsi="Helvetica" w:cs="Arial"/>
          <w:b/>
          <w:bCs/>
          <w:color w:val="1A1A1A"/>
        </w:rPr>
        <w:t>Bathrooms –</w:t>
      </w:r>
    </w:p>
    <w:p w14:paraId="3266D094" w14:textId="77777777" w:rsidR="00190BB3" w:rsidRDefault="00190BB3" w:rsidP="00190BB3">
      <w:pPr>
        <w:widowControl w:val="0"/>
        <w:tabs>
          <w:tab w:val="left" w:pos="220"/>
          <w:tab w:val="left" w:pos="720"/>
        </w:tabs>
        <w:autoSpaceDE w:val="0"/>
        <w:autoSpaceDN w:val="0"/>
        <w:adjustRightInd w:val="0"/>
        <w:rPr>
          <w:rFonts w:ascii="Helvetica" w:hAnsi="Helvetica" w:cs="Arial"/>
          <w:bCs/>
          <w:color w:val="1A1A1A"/>
        </w:rPr>
      </w:pPr>
    </w:p>
    <w:p w14:paraId="2D5C8D91" w14:textId="77777777" w:rsidR="00190BB3" w:rsidRDefault="00190BB3" w:rsidP="00190BB3">
      <w:pPr>
        <w:widowControl w:val="0"/>
        <w:tabs>
          <w:tab w:val="left" w:pos="220"/>
          <w:tab w:val="left" w:pos="720"/>
        </w:tabs>
        <w:autoSpaceDE w:val="0"/>
        <w:autoSpaceDN w:val="0"/>
        <w:adjustRightInd w:val="0"/>
        <w:rPr>
          <w:rFonts w:ascii="Helvetica" w:hAnsi="Helvetica" w:cs="Arial"/>
          <w:bCs/>
          <w:color w:val="1A1A1A"/>
        </w:rPr>
      </w:pPr>
      <w:r>
        <w:rPr>
          <w:rFonts w:ascii="Helvetica" w:hAnsi="Helvetica" w:cs="Arial"/>
          <w:bCs/>
          <w:color w:val="1A1A1A"/>
        </w:rPr>
        <w:t xml:space="preserve">We can transform the smallest and most basic room in your house into a relaxing open space that will look as beautiful as any other room in your house.  We can create a custom bathroom according to your personal requests or just update the current layout to a more modern and cost efficient design. </w:t>
      </w:r>
    </w:p>
    <w:p w14:paraId="52AFB84F" w14:textId="77777777" w:rsidR="00190BB3" w:rsidRDefault="00190BB3" w:rsidP="00190BB3">
      <w:pPr>
        <w:widowControl w:val="0"/>
        <w:tabs>
          <w:tab w:val="left" w:pos="220"/>
          <w:tab w:val="left" w:pos="720"/>
        </w:tabs>
        <w:autoSpaceDE w:val="0"/>
        <w:autoSpaceDN w:val="0"/>
        <w:adjustRightInd w:val="0"/>
        <w:rPr>
          <w:rFonts w:ascii="Helvetica" w:hAnsi="Helvetica" w:cs="Arial"/>
          <w:bCs/>
          <w:color w:val="1A1A1A"/>
        </w:rPr>
      </w:pPr>
    </w:p>
    <w:p w14:paraId="3A3E973A" w14:textId="77777777" w:rsidR="00190BB3" w:rsidRPr="009A5AA1" w:rsidRDefault="00190BB3" w:rsidP="00190BB3">
      <w:pPr>
        <w:widowControl w:val="0"/>
        <w:tabs>
          <w:tab w:val="left" w:pos="220"/>
          <w:tab w:val="left" w:pos="720"/>
        </w:tabs>
        <w:autoSpaceDE w:val="0"/>
        <w:autoSpaceDN w:val="0"/>
        <w:adjustRightInd w:val="0"/>
        <w:rPr>
          <w:rFonts w:ascii="Helvetica" w:hAnsi="Helvetica" w:cs="Arial"/>
          <w:b/>
          <w:bCs/>
        </w:rPr>
      </w:pPr>
      <w:r w:rsidRPr="009A5AA1">
        <w:rPr>
          <w:rFonts w:ascii="Helvetica" w:hAnsi="Helvetica" w:cs="Arial"/>
          <w:b/>
          <w:bCs/>
        </w:rPr>
        <w:t xml:space="preserve">Kitchens – </w:t>
      </w:r>
    </w:p>
    <w:p w14:paraId="0E3C4E76" w14:textId="77777777" w:rsidR="00190BB3" w:rsidRDefault="00190BB3" w:rsidP="00190BB3">
      <w:pPr>
        <w:widowControl w:val="0"/>
        <w:tabs>
          <w:tab w:val="left" w:pos="220"/>
          <w:tab w:val="left" w:pos="720"/>
        </w:tabs>
        <w:autoSpaceDE w:val="0"/>
        <w:autoSpaceDN w:val="0"/>
        <w:adjustRightInd w:val="0"/>
        <w:rPr>
          <w:rFonts w:ascii="Helvetica" w:hAnsi="Helvetica" w:cs="Arial"/>
          <w:bCs/>
        </w:rPr>
      </w:pPr>
    </w:p>
    <w:p w14:paraId="3A9AB5CC" w14:textId="77777777" w:rsidR="00190BB3" w:rsidRDefault="00190BB3" w:rsidP="00190BB3">
      <w:pPr>
        <w:widowControl w:val="0"/>
        <w:tabs>
          <w:tab w:val="left" w:pos="220"/>
          <w:tab w:val="left" w:pos="720"/>
        </w:tabs>
        <w:autoSpaceDE w:val="0"/>
        <w:autoSpaceDN w:val="0"/>
        <w:adjustRightInd w:val="0"/>
        <w:rPr>
          <w:rFonts w:ascii="Helvetica" w:hAnsi="Helvetica" w:cs="Arial"/>
          <w:bCs/>
        </w:rPr>
      </w:pPr>
      <w:r>
        <w:rPr>
          <w:rFonts w:ascii="Helvetica" w:hAnsi="Helvetica" w:cs="Arial"/>
          <w:bCs/>
        </w:rPr>
        <w:t>We can design any kitchen from the ground up.  Using our expertise in kitchen layouts and in the newest kitchen and refrigeration technologies, that room you used to just cook in</w:t>
      </w:r>
      <w:ins w:id="22" w:author="katherine leon" w:date="2015-11-26T18:21:00Z">
        <w:r>
          <w:rPr>
            <w:rFonts w:ascii="Helvetica" w:hAnsi="Helvetica" w:cs="Arial"/>
            <w:bCs/>
          </w:rPr>
          <w:t>,</w:t>
        </w:r>
      </w:ins>
      <w:r>
        <w:rPr>
          <w:rFonts w:ascii="Helvetica" w:hAnsi="Helvetica" w:cs="Arial"/>
          <w:bCs/>
        </w:rPr>
        <w:t xml:space="preserve"> will become the main room you and your family spend time in</w:t>
      </w:r>
      <w:del w:id="23" w:author="katherine leon" w:date="2015-11-26T18:22:00Z">
        <w:r w:rsidDel="008C40EE">
          <w:rPr>
            <w:rFonts w:ascii="Helvetica" w:hAnsi="Helvetica" w:cs="Arial"/>
            <w:bCs/>
          </w:rPr>
          <w:delText xml:space="preserve"> the house</w:delText>
        </w:r>
      </w:del>
      <w:r>
        <w:rPr>
          <w:rFonts w:ascii="Helvetica" w:hAnsi="Helvetica" w:cs="Arial"/>
          <w:bCs/>
        </w:rPr>
        <w:t xml:space="preserve">. We also can accommodate any green technology appliance request for our clients, as it is a great way to save money on electric bills and to minimize a harmful impact on the environment. </w:t>
      </w:r>
    </w:p>
    <w:p w14:paraId="5C3D1E09" w14:textId="77777777" w:rsidR="00190BB3" w:rsidRDefault="00190BB3" w:rsidP="00190BB3">
      <w:pPr>
        <w:widowControl w:val="0"/>
        <w:tabs>
          <w:tab w:val="left" w:pos="220"/>
          <w:tab w:val="left" w:pos="720"/>
        </w:tabs>
        <w:autoSpaceDE w:val="0"/>
        <w:autoSpaceDN w:val="0"/>
        <w:adjustRightInd w:val="0"/>
        <w:rPr>
          <w:rFonts w:ascii="Helvetica" w:hAnsi="Helvetica" w:cs="Arial"/>
          <w:bCs/>
        </w:rPr>
      </w:pPr>
    </w:p>
    <w:p w14:paraId="2FB631B0" w14:textId="77777777" w:rsidR="00190BB3" w:rsidRPr="009A5AA1" w:rsidRDefault="00190BB3" w:rsidP="00190BB3">
      <w:pPr>
        <w:widowControl w:val="0"/>
        <w:tabs>
          <w:tab w:val="left" w:pos="220"/>
          <w:tab w:val="left" w:pos="720"/>
        </w:tabs>
        <w:autoSpaceDE w:val="0"/>
        <w:autoSpaceDN w:val="0"/>
        <w:adjustRightInd w:val="0"/>
        <w:rPr>
          <w:rFonts w:ascii="Helvetica" w:hAnsi="Helvetica" w:cs="Arial"/>
          <w:b/>
          <w:bCs/>
        </w:rPr>
      </w:pPr>
      <w:r w:rsidRPr="009A5AA1">
        <w:rPr>
          <w:rFonts w:ascii="Helvetica" w:hAnsi="Helvetica" w:cs="Arial"/>
          <w:b/>
          <w:bCs/>
        </w:rPr>
        <w:t xml:space="preserve">Basement – </w:t>
      </w:r>
    </w:p>
    <w:p w14:paraId="7B9CEE6C" w14:textId="77777777" w:rsidR="00190BB3" w:rsidRDefault="00190BB3" w:rsidP="00190BB3">
      <w:pPr>
        <w:widowControl w:val="0"/>
        <w:tabs>
          <w:tab w:val="left" w:pos="220"/>
          <w:tab w:val="left" w:pos="720"/>
        </w:tabs>
        <w:autoSpaceDE w:val="0"/>
        <w:autoSpaceDN w:val="0"/>
        <w:adjustRightInd w:val="0"/>
        <w:rPr>
          <w:rFonts w:ascii="Helvetica" w:hAnsi="Helvetica" w:cs="Arial"/>
          <w:bCs/>
        </w:rPr>
      </w:pPr>
    </w:p>
    <w:p w14:paraId="4E739BFF" w14:textId="06D9E394" w:rsidR="00190BB3" w:rsidRDefault="00190BB3" w:rsidP="00190BB3">
      <w:pPr>
        <w:widowControl w:val="0"/>
        <w:tabs>
          <w:tab w:val="left" w:pos="220"/>
          <w:tab w:val="left" w:pos="720"/>
        </w:tabs>
        <w:autoSpaceDE w:val="0"/>
        <w:autoSpaceDN w:val="0"/>
        <w:adjustRightInd w:val="0"/>
        <w:rPr>
          <w:rFonts w:ascii="Helvetica" w:hAnsi="Helvetica" w:cs="Arial"/>
          <w:bCs/>
        </w:rPr>
      </w:pPr>
      <w:r>
        <w:rPr>
          <w:rFonts w:ascii="Helvetica" w:hAnsi="Helvetica" w:cs="Arial"/>
          <w:bCs/>
        </w:rPr>
        <w:t>The goal of basement design is to help homeowners maximize how they utilize space in their home. Basement improvements can range from creating more storage space for your home, building an in-home workout area, or creating an entertainment center that resembles a small movie theater.  Each basement design caters to the specific needs of our clients in hopes of maximizing the use of space in their home, while also helping to</w:t>
      </w:r>
      <w:r w:rsidR="00F97C0B">
        <w:rPr>
          <w:rFonts w:ascii="Helvetica" w:hAnsi="Helvetica" w:cs="Arial"/>
          <w:bCs/>
        </w:rPr>
        <w:t xml:space="preserve"> increase home value as well.</w:t>
      </w:r>
    </w:p>
    <w:p w14:paraId="54A63206" w14:textId="77777777" w:rsidR="00F97C0B" w:rsidRDefault="00F97C0B" w:rsidP="00190BB3">
      <w:pPr>
        <w:widowControl w:val="0"/>
        <w:tabs>
          <w:tab w:val="left" w:pos="220"/>
          <w:tab w:val="left" w:pos="720"/>
        </w:tabs>
        <w:autoSpaceDE w:val="0"/>
        <w:autoSpaceDN w:val="0"/>
        <w:adjustRightInd w:val="0"/>
        <w:rPr>
          <w:rFonts w:ascii="Helvetica" w:hAnsi="Helvetica" w:cs="Arial"/>
          <w:bCs/>
        </w:rPr>
      </w:pPr>
    </w:p>
    <w:p w14:paraId="2A7939DD" w14:textId="2C855AC2" w:rsidR="00F97C0B" w:rsidRPr="00F97C0B" w:rsidRDefault="00F97C0B" w:rsidP="00F97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F97C0B">
        <w:rPr>
          <w:rFonts w:ascii="Helvetica" w:hAnsi="Helvetica" w:cs="Helvetica"/>
          <w:b/>
        </w:rPr>
        <w:t xml:space="preserve">Complete renovation </w:t>
      </w:r>
      <w:r>
        <w:rPr>
          <w:rFonts w:ascii="Helvetica" w:hAnsi="Helvetica" w:cs="Helvetica"/>
          <w:b/>
        </w:rPr>
        <w:t>–</w:t>
      </w:r>
    </w:p>
    <w:p w14:paraId="202BB5A8" w14:textId="77777777" w:rsidR="00F97C0B" w:rsidRDefault="00F97C0B" w:rsidP="00F97C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FD52A2" w14:textId="2EC70BEB" w:rsidR="009A5AA1" w:rsidRPr="00F97C0B" w:rsidRDefault="00F97C0B" w:rsidP="009A5AA1">
      <w:pPr>
        <w:widowControl w:val="0"/>
        <w:tabs>
          <w:tab w:val="left" w:pos="220"/>
          <w:tab w:val="left" w:pos="720"/>
        </w:tabs>
        <w:autoSpaceDE w:val="0"/>
        <w:autoSpaceDN w:val="0"/>
        <w:adjustRightInd w:val="0"/>
        <w:rPr>
          <w:rFonts w:ascii="Helvetica" w:hAnsi="Helvetica" w:cs="Arial"/>
          <w:bCs/>
        </w:rPr>
      </w:pPr>
      <w:r>
        <w:rPr>
          <w:rFonts w:ascii="Helvetica" w:hAnsi="Helvetica" w:cs="Helvetica"/>
        </w:rPr>
        <w:t>We go beyond the typical full service contractors by providing in-depth design and building services. Our team is highly specialized in complete renovation and remodeling. We will handle your entire project including all framing, sheetrock, finish carpentry, custom built-ins, hardwood floors, doors, painting, stone wor</w:t>
      </w:r>
      <w:r>
        <w:rPr>
          <w:rFonts w:ascii="Helvetica" w:hAnsi="Helvetica" w:cs="Helvetica"/>
        </w:rPr>
        <w:t>k such as marble, granite, etc.</w:t>
      </w:r>
      <w:bookmarkStart w:id="24" w:name="_GoBack"/>
      <w:bookmarkEnd w:id="24"/>
    </w:p>
    <w:sectPr w:rsidR="009A5AA1" w:rsidRPr="00F97C0B" w:rsidSect="00FA0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C26"/>
    <w:rsid w:val="00190BB3"/>
    <w:rsid w:val="002F49AA"/>
    <w:rsid w:val="00364208"/>
    <w:rsid w:val="00471211"/>
    <w:rsid w:val="005279BE"/>
    <w:rsid w:val="00666C26"/>
    <w:rsid w:val="00783A0E"/>
    <w:rsid w:val="009051DE"/>
    <w:rsid w:val="00984659"/>
    <w:rsid w:val="009A5AA1"/>
    <w:rsid w:val="009C67DF"/>
    <w:rsid w:val="00AB4177"/>
    <w:rsid w:val="00B21235"/>
    <w:rsid w:val="00B470F4"/>
    <w:rsid w:val="00B605C4"/>
    <w:rsid w:val="00BD0EE6"/>
    <w:rsid w:val="00BE416E"/>
    <w:rsid w:val="00D70F5F"/>
    <w:rsid w:val="00DA7C50"/>
    <w:rsid w:val="00E036D9"/>
    <w:rsid w:val="00F97C0B"/>
    <w:rsid w:val="00FA0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CD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B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0B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598</Words>
  <Characters>3413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Ryan B. Digital Ent.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Behrmann</dc:creator>
  <cp:keywords/>
  <dc:description/>
  <cp:lastModifiedBy>Riorden D. Weber</cp:lastModifiedBy>
  <cp:revision>7</cp:revision>
  <cp:lastPrinted>2015-11-24T11:46:00Z</cp:lastPrinted>
  <dcterms:created xsi:type="dcterms:W3CDTF">2015-11-24T11:40:00Z</dcterms:created>
  <dcterms:modified xsi:type="dcterms:W3CDTF">2016-02-18T03:31:00Z</dcterms:modified>
</cp:coreProperties>
</file>